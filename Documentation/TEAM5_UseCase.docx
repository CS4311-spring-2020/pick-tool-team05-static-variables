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FC88B" w14:textId="4A9A281E" w:rsidR="00BA74D5" w:rsidRDefault="00BA74D5" w:rsidP="004269FC">
      <w:pPr>
        <w:spacing w:after="0" w:line="240" w:lineRule="auto"/>
        <w:ind w:left="720" w:hanging="360"/>
        <w:jc w:val="center"/>
      </w:pPr>
      <w:r>
        <w:t xml:space="preserve">Scenario: </w:t>
      </w:r>
      <w:r w:rsidR="0002444A">
        <w:t xml:space="preserve">End-to-End System Workflow </w:t>
      </w:r>
    </w:p>
    <w:p w14:paraId="656E9286" w14:textId="77777777" w:rsidR="00BA74D5" w:rsidRDefault="00BA74D5" w:rsidP="004269FC">
      <w:pPr>
        <w:spacing w:after="0" w:line="240" w:lineRule="auto"/>
        <w:ind w:left="720" w:hanging="360"/>
      </w:pPr>
    </w:p>
    <w:p w14:paraId="5FCE5CD9" w14:textId="3DA0CABF" w:rsidR="006D5BCC" w:rsidRDefault="00C57A54" w:rsidP="006D5BCC">
      <w:pPr>
        <w:spacing w:after="0" w:line="240" w:lineRule="auto"/>
        <w:ind w:left="720" w:hanging="360"/>
      </w:pPr>
      <w:r>
        <w:t>Precondition:</w:t>
      </w:r>
      <w:r w:rsidR="00E24BCA">
        <w:t xml:space="preserve"> </w:t>
      </w:r>
      <w:r w:rsidR="006D5BCC">
        <w:t xml:space="preserve">The analyst uses the PICK system to create a visualization of an attack. </w:t>
      </w:r>
    </w:p>
    <w:p w14:paraId="17432782" w14:textId="0126D3C3" w:rsidR="005A314C" w:rsidRDefault="00FD2A63" w:rsidP="00A72415">
      <w:pPr>
        <w:spacing w:after="0" w:line="240" w:lineRule="auto"/>
        <w:ind w:left="720"/>
      </w:pPr>
      <w:r>
        <w:t xml:space="preserve">The analyst </w:t>
      </w:r>
      <w:r w:rsidR="00667B57">
        <w:t xml:space="preserve">has </w:t>
      </w:r>
      <w:r w:rsidR="00CA6CA3">
        <w:t>a predefined directory structure</w:t>
      </w:r>
      <w:r w:rsidR="004D4893">
        <w:t xml:space="preserve"> that </w:t>
      </w:r>
      <w:r w:rsidR="0083080F">
        <w:t xml:space="preserve">holds </w:t>
      </w:r>
      <w:r w:rsidR="00D11F53">
        <w:t>the Red, Blue, and White</w:t>
      </w:r>
      <w:r w:rsidR="00A86F05">
        <w:t xml:space="preserve"> </w:t>
      </w:r>
      <w:r w:rsidR="00123DBC">
        <w:t>team directories.</w:t>
      </w:r>
    </w:p>
    <w:p w14:paraId="4057E5BF" w14:textId="04E8B5B2" w:rsidR="004269FC" w:rsidRDefault="004269FC" w:rsidP="004269FC">
      <w:pPr>
        <w:spacing w:after="0" w:line="240" w:lineRule="auto"/>
        <w:ind w:left="720" w:hanging="360"/>
      </w:pPr>
    </w:p>
    <w:p w14:paraId="70805236" w14:textId="4ED090C3" w:rsidR="00C57A54" w:rsidRDefault="00C57A54" w:rsidP="004269FC">
      <w:pPr>
        <w:spacing w:after="0" w:line="240" w:lineRule="auto"/>
        <w:ind w:left="720" w:hanging="360"/>
      </w:pPr>
      <w:r>
        <w:t>Post-condition:</w:t>
      </w:r>
      <w:r w:rsidR="00283A95">
        <w:t xml:space="preserve"> </w:t>
      </w:r>
      <w:r w:rsidR="009F47EF">
        <w:t>On successful completion</w:t>
      </w:r>
      <w:ins w:id="0" w:author="antoine leon" w:date="2020-03-14T18:14:00Z">
        <w:r w:rsidR="005F59DC">
          <w:t>,</w:t>
        </w:r>
      </w:ins>
      <w:r w:rsidR="009F47EF">
        <w:t xml:space="preserve"> the analyst </w:t>
      </w:r>
      <w:r w:rsidR="00B567C8">
        <w:t>was</w:t>
      </w:r>
      <w:r w:rsidR="009F47EF">
        <w:t xml:space="preserve"> able to export a graph</w:t>
      </w:r>
      <w:r w:rsidR="00425A8A">
        <w:t xml:space="preserve"> created. Project files</w:t>
      </w:r>
      <w:r w:rsidR="00EA377B">
        <w:t xml:space="preserve"> are saved</w:t>
      </w:r>
      <w:r w:rsidR="00434228">
        <w:t xml:space="preserve"> by the system</w:t>
      </w:r>
      <w:r w:rsidR="002C2F22">
        <w:t xml:space="preserve"> onto the database.</w:t>
      </w:r>
    </w:p>
    <w:p w14:paraId="6533249C" w14:textId="77777777" w:rsidR="004269FC" w:rsidRDefault="004269FC" w:rsidP="004269FC">
      <w:pPr>
        <w:spacing w:after="0" w:line="240" w:lineRule="auto"/>
        <w:ind w:left="720" w:hanging="360"/>
      </w:pPr>
    </w:p>
    <w:p w14:paraId="6AAA537F" w14:textId="227B77F2" w:rsidR="00C57A54" w:rsidRDefault="00C57A54" w:rsidP="004269FC">
      <w:pPr>
        <w:spacing w:after="0" w:line="240" w:lineRule="auto"/>
        <w:ind w:left="720" w:hanging="360"/>
      </w:pPr>
      <w:r>
        <w:t>Actors:</w:t>
      </w:r>
      <w:r w:rsidR="00C035B9">
        <w:t xml:space="preserve"> Analyst</w:t>
      </w:r>
      <w:r w:rsidR="00251161">
        <w:t xml:space="preserve">, </w:t>
      </w:r>
      <w:r w:rsidR="00FB0C31">
        <w:t xml:space="preserve">OCR, Splunk, Audio-Transcriber, </w:t>
      </w:r>
      <w:r w:rsidR="005F020B">
        <w:t xml:space="preserve">&amp; </w:t>
      </w:r>
      <w:r w:rsidR="00FB0C31">
        <w:t>D</w:t>
      </w:r>
      <w:r w:rsidR="00D3284F">
        <w:t>atabase</w:t>
      </w:r>
    </w:p>
    <w:p w14:paraId="23252B25" w14:textId="038DF806" w:rsidR="004F33BA" w:rsidRPr="004F33BA" w:rsidRDefault="004F33BA" w:rsidP="00D032DA">
      <w:pPr>
        <w:spacing w:after="0" w:line="240" w:lineRule="auto"/>
      </w:pPr>
    </w:p>
    <w:p w14:paraId="294CB612" w14:textId="66AB6716" w:rsidR="00F569D9" w:rsidRDefault="00300509" w:rsidP="002903E8">
      <w:pPr>
        <w:pStyle w:val="ListParagraph"/>
        <w:numPr>
          <w:ilvl w:val="0"/>
          <w:numId w:val="1"/>
        </w:numPr>
        <w:spacing w:after="0" w:line="240" w:lineRule="auto"/>
      </w:pPr>
      <w:r>
        <w:t>Analyst launches</w:t>
      </w:r>
      <w:r w:rsidR="00736040">
        <w:t xml:space="preserve"> the PICK system</w:t>
      </w:r>
      <w:r w:rsidR="00136994">
        <w:t>.</w:t>
      </w:r>
    </w:p>
    <w:p w14:paraId="12DA4BBB" w14:textId="7F76A22A" w:rsidR="008D09D1" w:rsidRDefault="008D09D1" w:rsidP="002903E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System displays </w:t>
      </w:r>
      <w:r w:rsidR="002F0277">
        <w:t>welcome screen</w:t>
      </w:r>
      <w:r w:rsidR="008A2A15">
        <w:t xml:space="preserve"> with </w:t>
      </w:r>
      <w:r w:rsidR="009F0086">
        <w:t>options to begin new project, continue</w:t>
      </w:r>
      <w:r w:rsidR="00136994">
        <w:t xml:space="preserve"> local</w:t>
      </w:r>
      <w:r w:rsidR="009F0086">
        <w:t xml:space="preserve"> project</w:t>
      </w:r>
      <w:r w:rsidR="00136994">
        <w:t>, connect to</w:t>
      </w:r>
      <w:r w:rsidR="00AA7B36">
        <w:t xml:space="preserve"> project</w:t>
      </w:r>
      <w:r w:rsidR="00102FDF">
        <w:t xml:space="preserve">, </w:t>
      </w:r>
      <w:r w:rsidR="00015F53">
        <w:t>or exit the system.</w:t>
      </w:r>
    </w:p>
    <w:p w14:paraId="2085BDDE" w14:textId="730C69B7" w:rsidR="00470916" w:rsidRDefault="00372D91" w:rsidP="004269F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Analyst </w:t>
      </w:r>
      <w:r w:rsidR="006C7A1B">
        <w:t>selects</w:t>
      </w:r>
      <w:r w:rsidR="00406975">
        <w:t xml:space="preserve"> </w:t>
      </w:r>
      <w:r w:rsidR="00D032DA">
        <w:t>“</w:t>
      </w:r>
      <w:r w:rsidR="00574773">
        <w:t>Begin New Project</w:t>
      </w:r>
      <w:r w:rsidR="00D032DA">
        <w:t xml:space="preserve">” </w:t>
      </w:r>
      <w:r w:rsidR="001954C6">
        <w:t>option (</w:t>
      </w:r>
      <w:commentRangeStart w:id="1"/>
      <w:r w:rsidR="001954C6">
        <w:t>ALT 1, ALT 2</w:t>
      </w:r>
      <w:commentRangeEnd w:id="1"/>
      <w:r w:rsidR="00015F53">
        <w:t>, ALT 3</w:t>
      </w:r>
      <w:r w:rsidR="00454DC0">
        <w:rPr>
          <w:rStyle w:val="CommentReference"/>
        </w:rPr>
        <w:commentReference w:id="1"/>
      </w:r>
      <w:r w:rsidR="0005643A">
        <w:t>)</w:t>
      </w:r>
    </w:p>
    <w:p w14:paraId="03D0845C" w14:textId="2FFFA5C4" w:rsidR="004C65EB" w:rsidRDefault="004C65EB" w:rsidP="004269F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system assigns </w:t>
      </w:r>
      <w:r w:rsidR="00AA7B36">
        <w:t>the analyst as the lead</w:t>
      </w:r>
      <w:r w:rsidR="006A01D6">
        <w:t>.</w:t>
      </w:r>
    </w:p>
    <w:p w14:paraId="45FCD1DC" w14:textId="77777777" w:rsidR="00F407D8" w:rsidRDefault="00005F36" w:rsidP="001232D4">
      <w:pPr>
        <w:pStyle w:val="ListParagraph"/>
        <w:numPr>
          <w:ilvl w:val="0"/>
          <w:numId w:val="1"/>
        </w:numPr>
        <w:spacing w:after="0" w:line="240" w:lineRule="auto"/>
      </w:pPr>
      <w:r>
        <w:t>System displays</w:t>
      </w:r>
      <w:r w:rsidR="00260393">
        <w:t xml:space="preserve"> </w:t>
      </w:r>
      <w:r w:rsidR="00333890">
        <w:t xml:space="preserve">window </w:t>
      </w:r>
      <w:r w:rsidR="006A0FBB">
        <w:t>comprised of</w:t>
      </w:r>
      <w:r w:rsidR="00F407D8">
        <w:t>:</w:t>
      </w:r>
    </w:p>
    <w:p w14:paraId="358C6DEC" w14:textId="7EAB6EF1" w:rsidR="00F407D8" w:rsidRDefault="00F407D8" w:rsidP="00123FFF">
      <w:pPr>
        <w:pStyle w:val="ListParagraph"/>
        <w:numPr>
          <w:ilvl w:val="1"/>
          <w:numId w:val="5"/>
        </w:numPr>
        <w:spacing w:after="0" w:line="240" w:lineRule="auto"/>
      </w:pPr>
      <w:r>
        <w:t>E</w:t>
      </w:r>
      <w:r w:rsidR="009558EC">
        <w:t>vent description</w:t>
      </w:r>
      <w:r w:rsidR="004A7873">
        <w:t xml:space="preserve"> text field</w:t>
      </w:r>
    </w:p>
    <w:p w14:paraId="7C2CDA09" w14:textId="55417F9C" w:rsidR="00F407D8" w:rsidRDefault="00F407D8" w:rsidP="00123FFF">
      <w:pPr>
        <w:pStyle w:val="ListParagraph"/>
        <w:numPr>
          <w:ilvl w:val="1"/>
          <w:numId w:val="5"/>
        </w:numPr>
        <w:spacing w:after="0" w:line="240" w:lineRule="auto"/>
      </w:pPr>
      <w:r>
        <w:t>E</w:t>
      </w:r>
      <w:r w:rsidR="009558EC">
        <w:t>vent start timestamp</w:t>
      </w:r>
      <w:r w:rsidR="004A7873">
        <w:t xml:space="preserve"> text field</w:t>
      </w:r>
    </w:p>
    <w:p w14:paraId="437EE6B0" w14:textId="01B097E9" w:rsidR="00F407D8" w:rsidRDefault="00F407D8" w:rsidP="00123FFF">
      <w:pPr>
        <w:pStyle w:val="ListParagraph"/>
        <w:numPr>
          <w:ilvl w:val="1"/>
          <w:numId w:val="5"/>
        </w:numPr>
        <w:spacing w:after="0" w:line="240" w:lineRule="auto"/>
      </w:pPr>
      <w:r>
        <w:t>E</w:t>
      </w:r>
      <w:r w:rsidR="009558EC">
        <w:t>vent end timestamp</w:t>
      </w:r>
      <w:r w:rsidR="004A7873">
        <w:t xml:space="preserve"> text field</w:t>
      </w:r>
    </w:p>
    <w:p w14:paraId="20D3B622" w14:textId="343564BF" w:rsidR="00F407D8" w:rsidRDefault="00F407D8" w:rsidP="00123FFF">
      <w:pPr>
        <w:pStyle w:val="ListParagraph"/>
        <w:numPr>
          <w:ilvl w:val="1"/>
          <w:numId w:val="5"/>
        </w:numPr>
        <w:spacing w:after="0" w:line="240" w:lineRule="auto"/>
      </w:pPr>
      <w:r>
        <w:t>R</w:t>
      </w:r>
      <w:r w:rsidR="009558EC">
        <w:t>oot directory</w:t>
      </w:r>
      <w:r w:rsidR="004A7873">
        <w:t xml:space="preserve"> text field</w:t>
      </w:r>
    </w:p>
    <w:p w14:paraId="69EB9197" w14:textId="62726AB5" w:rsidR="00F407D8" w:rsidRDefault="00F407D8" w:rsidP="00123FFF">
      <w:pPr>
        <w:pStyle w:val="ListParagraph"/>
        <w:numPr>
          <w:ilvl w:val="1"/>
          <w:numId w:val="5"/>
        </w:numPr>
        <w:spacing w:after="0" w:line="240" w:lineRule="auto"/>
      </w:pPr>
      <w:r>
        <w:t>R</w:t>
      </w:r>
      <w:r w:rsidR="009558EC">
        <w:t>ed team folder</w:t>
      </w:r>
      <w:r w:rsidR="002C1178">
        <w:t xml:space="preserve"> name</w:t>
      </w:r>
      <w:r w:rsidR="004A7873">
        <w:t xml:space="preserve"> text field</w:t>
      </w:r>
    </w:p>
    <w:p w14:paraId="75238566" w14:textId="0EFF2B4D" w:rsidR="00F407D8" w:rsidRDefault="00F407D8" w:rsidP="00123FFF">
      <w:pPr>
        <w:pStyle w:val="ListParagraph"/>
        <w:numPr>
          <w:ilvl w:val="1"/>
          <w:numId w:val="5"/>
        </w:numPr>
        <w:spacing w:after="0" w:line="240" w:lineRule="auto"/>
      </w:pPr>
      <w:r>
        <w:t>W</w:t>
      </w:r>
      <w:r w:rsidR="005F11C2">
        <w:t>hite team folder</w:t>
      </w:r>
      <w:r w:rsidR="008D071F">
        <w:t xml:space="preserve"> name</w:t>
      </w:r>
      <w:r w:rsidR="004A7873">
        <w:t xml:space="preserve"> text field</w:t>
      </w:r>
    </w:p>
    <w:p w14:paraId="49B2BC16" w14:textId="3FB6BC84" w:rsidR="00F407D8" w:rsidRDefault="00F407D8" w:rsidP="00123FFF">
      <w:pPr>
        <w:pStyle w:val="ListParagraph"/>
        <w:numPr>
          <w:ilvl w:val="1"/>
          <w:numId w:val="5"/>
        </w:numPr>
        <w:spacing w:after="0" w:line="240" w:lineRule="auto"/>
      </w:pPr>
      <w:r>
        <w:t>B</w:t>
      </w:r>
      <w:r w:rsidR="005F11C2">
        <w:t>lue team folder</w:t>
      </w:r>
      <w:r w:rsidR="008D071F">
        <w:t xml:space="preserve"> name</w:t>
      </w:r>
      <w:r w:rsidR="004A7873">
        <w:t xml:space="preserve"> text field</w:t>
      </w:r>
    </w:p>
    <w:p w14:paraId="0AF7FC36" w14:textId="57F035CE" w:rsidR="00C64FD8" w:rsidRDefault="00EA7D16" w:rsidP="00123FFF">
      <w:pPr>
        <w:pStyle w:val="ListParagraph"/>
        <w:numPr>
          <w:ilvl w:val="1"/>
          <w:numId w:val="5"/>
        </w:numPr>
        <w:spacing w:after="0" w:line="240" w:lineRule="auto"/>
      </w:pPr>
      <w:r>
        <w:t>Option</w:t>
      </w:r>
      <w:r w:rsidR="00780AB0">
        <w:t xml:space="preserve"> with label</w:t>
      </w:r>
      <w:r w:rsidR="00DF71F2">
        <w:t xml:space="preserve"> “</w:t>
      </w:r>
      <w:r w:rsidR="00513F64">
        <w:t>next</w:t>
      </w:r>
      <w:r w:rsidR="00DF71F2">
        <w:t>”</w:t>
      </w:r>
    </w:p>
    <w:p w14:paraId="2AC841F7" w14:textId="04AD74A9" w:rsidR="003D0F86" w:rsidRDefault="005C58C7" w:rsidP="004C65EB">
      <w:pPr>
        <w:pStyle w:val="ListParagraph"/>
        <w:numPr>
          <w:ilvl w:val="0"/>
          <w:numId w:val="1"/>
        </w:numPr>
        <w:spacing w:after="0" w:line="240" w:lineRule="auto"/>
      </w:pPr>
      <w:r>
        <w:t>The analyst inputs</w:t>
      </w:r>
      <w:r w:rsidR="005526EA">
        <w:t xml:space="preserve"> </w:t>
      </w:r>
      <w:r w:rsidR="0085149A">
        <w:t>event name, event description, event start timestamp, event end timestamp, root directory, red team folder</w:t>
      </w:r>
      <w:r w:rsidR="008D071F">
        <w:t xml:space="preserve"> name, white team folder name, blue team folder </w:t>
      </w:r>
      <w:r w:rsidR="006A01D6">
        <w:t>name.</w:t>
      </w:r>
    </w:p>
    <w:p w14:paraId="719301FE" w14:textId="7B72A26A" w:rsidR="00EA7D16" w:rsidRDefault="00EA7D16" w:rsidP="003F495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analyst selects the </w:t>
      </w:r>
      <w:r w:rsidR="005D6A86">
        <w:t>“</w:t>
      </w:r>
      <w:r w:rsidR="005A4B32">
        <w:t>start data ingestion</w:t>
      </w:r>
      <w:r>
        <w:t>” optio</w:t>
      </w:r>
      <w:r w:rsidR="00780AB0">
        <w:t>n.</w:t>
      </w:r>
    </w:p>
    <w:p w14:paraId="20A771C5" w14:textId="3B09370D" w:rsidR="0092143B" w:rsidRDefault="0092143B" w:rsidP="003F4959">
      <w:pPr>
        <w:pStyle w:val="ListParagraph"/>
        <w:numPr>
          <w:ilvl w:val="0"/>
          <w:numId w:val="1"/>
        </w:numPr>
        <w:spacing w:after="0" w:line="240" w:lineRule="auto"/>
      </w:pPr>
      <w:r>
        <w:t>The system verifies event configuration information is formatted correctly</w:t>
      </w:r>
      <w:r w:rsidR="002320C3">
        <w:t xml:space="preserve">, and that directories exist. (ALT </w:t>
      </w:r>
      <w:r w:rsidR="001335A1">
        <w:t>4</w:t>
      </w:r>
      <w:r w:rsidR="002320C3">
        <w:t>)</w:t>
      </w:r>
    </w:p>
    <w:p w14:paraId="3C161B4E" w14:textId="2875BF30" w:rsidR="00923EC3" w:rsidRDefault="00FB3AFD" w:rsidP="00526D11">
      <w:pPr>
        <w:pStyle w:val="ListParagraph"/>
        <w:numPr>
          <w:ilvl w:val="0"/>
          <w:numId w:val="1"/>
        </w:numPr>
        <w:spacing w:after="0" w:line="240" w:lineRule="auto"/>
      </w:pPr>
      <w:r>
        <w:t>The system saves event configuration in the database.</w:t>
      </w:r>
    </w:p>
    <w:p w14:paraId="556E0964" w14:textId="6345D8EC" w:rsidR="008C6794" w:rsidRPr="002539AC" w:rsidRDefault="00780AB0" w:rsidP="00923EC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system </w:t>
      </w:r>
      <w:r w:rsidR="001C148C">
        <w:t xml:space="preserve">loads </w:t>
      </w:r>
      <w:r w:rsidR="004E47D8">
        <w:t>file names from directories</w:t>
      </w:r>
      <w:r w:rsidR="0036744E">
        <w:t xml:space="preserve"> to determine which parsing solution to use </w:t>
      </w:r>
      <w:r w:rsidR="00C07E8D">
        <w:t>per file</w:t>
      </w:r>
      <w:r w:rsidR="00481B18">
        <w:t xml:space="preserve"> based on filetype</w:t>
      </w:r>
      <w:r w:rsidR="00051E61">
        <w:t>.</w:t>
      </w:r>
      <w:r w:rsidR="001A30F9">
        <w:t xml:space="preserve"> </w:t>
      </w:r>
      <w:r w:rsidR="006F2E29">
        <w:t>(ALT</w:t>
      </w:r>
      <w:r w:rsidR="007D132A">
        <w:t xml:space="preserve"> </w:t>
      </w:r>
      <w:r w:rsidR="00CF0ECB">
        <w:t>5</w:t>
      </w:r>
      <w:r w:rsidR="006F2E29">
        <w:t>, ALT</w:t>
      </w:r>
      <w:r w:rsidR="007D132A">
        <w:t xml:space="preserve"> </w:t>
      </w:r>
      <w:r w:rsidR="00CF0ECB">
        <w:t>6</w:t>
      </w:r>
      <w:r w:rsidR="006F2E29">
        <w:t>)</w:t>
      </w:r>
    </w:p>
    <w:p w14:paraId="34B38E73" w14:textId="3716757A" w:rsidR="00815CBB" w:rsidRPr="002539AC" w:rsidRDefault="00815CBB" w:rsidP="00815CBB">
      <w:pPr>
        <w:pStyle w:val="ListParagraph"/>
        <w:numPr>
          <w:ilvl w:val="0"/>
          <w:numId w:val="1"/>
        </w:numPr>
        <w:spacing w:after="0" w:line="240" w:lineRule="auto"/>
      </w:pPr>
      <w:r>
        <w:t>The system cleanses log files (ALT 7)</w:t>
      </w:r>
    </w:p>
    <w:p w14:paraId="0069E341" w14:textId="59621326" w:rsidR="00BE6875" w:rsidRDefault="00BE6875" w:rsidP="005B4CD3">
      <w:pPr>
        <w:pStyle w:val="ListParagraph"/>
        <w:numPr>
          <w:ilvl w:val="0"/>
          <w:numId w:val="1"/>
        </w:numPr>
        <w:spacing w:after="0" w:line="240" w:lineRule="auto"/>
      </w:pPr>
      <w:r>
        <w:t>The system connects to Splunk</w:t>
      </w:r>
      <w:r w:rsidR="00132A03">
        <w:t xml:space="preserve"> (ALT </w:t>
      </w:r>
      <w:r w:rsidR="0088627A">
        <w:t>8</w:t>
      </w:r>
      <w:r w:rsidR="00132A03">
        <w:t>)</w:t>
      </w:r>
    </w:p>
    <w:p w14:paraId="5E408FA9" w14:textId="35957E73" w:rsidR="00BD448F" w:rsidRDefault="00BD448F" w:rsidP="005B4CD3">
      <w:pPr>
        <w:pStyle w:val="ListParagraph"/>
        <w:numPr>
          <w:ilvl w:val="0"/>
          <w:numId w:val="1"/>
        </w:numPr>
        <w:spacing w:after="0" w:line="240" w:lineRule="auto"/>
      </w:pPr>
      <w:r>
        <w:t>The system sends log files to Splunk</w:t>
      </w:r>
    </w:p>
    <w:p w14:paraId="771D54FB" w14:textId="4320C0DE" w:rsidR="00BD448F" w:rsidRDefault="00FF7E88" w:rsidP="005B4CD3">
      <w:pPr>
        <w:pStyle w:val="ListParagraph"/>
        <w:numPr>
          <w:ilvl w:val="0"/>
          <w:numId w:val="1"/>
        </w:numPr>
        <w:spacing w:after="0" w:line="240" w:lineRule="auto"/>
      </w:pPr>
      <w:r>
        <w:t>Splunk</w:t>
      </w:r>
      <w:r w:rsidR="000C4398">
        <w:t xml:space="preserve"> </w:t>
      </w:r>
      <w:r w:rsidR="00291292">
        <w:t>ingests</w:t>
      </w:r>
      <w:r w:rsidR="004C782E">
        <w:t xml:space="preserve"> log files</w:t>
      </w:r>
      <w:r w:rsidR="009418CC">
        <w:t xml:space="preserve"> and stores them in its own database</w:t>
      </w:r>
    </w:p>
    <w:p w14:paraId="6E29AC04" w14:textId="62662081" w:rsidR="00B64BFA" w:rsidRDefault="003319DC" w:rsidP="005B4CD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system </w:t>
      </w:r>
      <w:r w:rsidR="000E2355">
        <w:t>validates</w:t>
      </w:r>
      <w:r w:rsidR="00586D5B">
        <w:t xml:space="preserve"> </w:t>
      </w:r>
      <w:r w:rsidR="008461D0">
        <w:t xml:space="preserve">log files </w:t>
      </w:r>
      <w:r w:rsidR="00175D76">
        <w:t xml:space="preserve">(ALT </w:t>
      </w:r>
      <w:r w:rsidR="009418CC">
        <w:t>9</w:t>
      </w:r>
      <w:r w:rsidR="00175D76">
        <w:t>)</w:t>
      </w:r>
    </w:p>
    <w:p w14:paraId="4724E26A" w14:textId="4A36EA61" w:rsidR="00E15D02" w:rsidRDefault="00E12868" w:rsidP="00E15D0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system generates a report </w:t>
      </w:r>
      <w:r w:rsidR="0032324A">
        <w:t>of any</w:t>
      </w:r>
      <w:r>
        <w:t xml:space="preserve"> errors in the </w:t>
      </w:r>
      <w:r w:rsidR="004E66F9">
        <w:t>ingestion</w:t>
      </w:r>
      <w:r w:rsidR="00F63290">
        <w:t xml:space="preserve"> process</w:t>
      </w:r>
      <w:r w:rsidR="002E56FD">
        <w:t xml:space="preserve"> for all files</w:t>
      </w:r>
      <w:r w:rsidR="00CA623B">
        <w:t>.</w:t>
      </w:r>
    </w:p>
    <w:p w14:paraId="295BBCC7" w14:textId="2D9CC61A" w:rsidR="00F63290" w:rsidRDefault="00F63290" w:rsidP="00E15D02">
      <w:pPr>
        <w:pStyle w:val="ListParagraph"/>
        <w:numPr>
          <w:ilvl w:val="0"/>
          <w:numId w:val="1"/>
        </w:numPr>
        <w:spacing w:after="0" w:line="240" w:lineRule="auto"/>
      </w:pPr>
      <w:r w:rsidRPr="006D0152">
        <w:t xml:space="preserve">The system displays </w:t>
      </w:r>
      <w:r w:rsidR="004A12DD">
        <w:t>the</w:t>
      </w:r>
      <w:r w:rsidRPr="006D0152">
        <w:t xml:space="preserve"> </w:t>
      </w:r>
      <w:r w:rsidR="006415D0">
        <w:t xml:space="preserve">enforcement action </w:t>
      </w:r>
      <w:r w:rsidRPr="006D0152">
        <w:t>report</w:t>
      </w:r>
      <w:r w:rsidR="00AC6B7E">
        <w:t xml:space="preserve"> in a window comprised of:</w:t>
      </w:r>
    </w:p>
    <w:p w14:paraId="35D523A0" w14:textId="590ECFD2" w:rsidR="00AC6B7E" w:rsidRDefault="00AC6B7E" w:rsidP="00123FFF">
      <w:pPr>
        <w:pStyle w:val="ListParagraph"/>
        <w:numPr>
          <w:ilvl w:val="1"/>
          <w:numId w:val="4"/>
        </w:numPr>
        <w:spacing w:after="0" w:line="240" w:lineRule="auto"/>
      </w:pPr>
      <w:r>
        <w:t>The report itself</w:t>
      </w:r>
    </w:p>
    <w:p w14:paraId="5E5A4BAA" w14:textId="0E329180" w:rsidR="00AC6B7E" w:rsidRDefault="006415D0" w:rsidP="00123FFF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An option to </w:t>
      </w:r>
      <w:r w:rsidR="008A52D2">
        <w:t>continue</w:t>
      </w:r>
    </w:p>
    <w:p w14:paraId="5C0A71B0" w14:textId="3CCDF1B3" w:rsidR="008A52D2" w:rsidRDefault="008A52D2" w:rsidP="00123FFF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An option to </w:t>
      </w:r>
      <w:r w:rsidR="00023B54">
        <w:t xml:space="preserve">accept </w:t>
      </w:r>
      <w:r w:rsidR="00BF3290">
        <w:t>invalid log files</w:t>
      </w:r>
    </w:p>
    <w:p w14:paraId="2600520A" w14:textId="7D24288B" w:rsidR="00BD1BA8" w:rsidRDefault="00BD1BA8" w:rsidP="00E15D0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</w:t>
      </w:r>
      <w:r w:rsidR="00BF7482">
        <w:t xml:space="preserve">analyst </w:t>
      </w:r>
      <w:r w:rsidR="00504023">
        <w:t>selects the option to continue (ALT 10)</w:t>
      </w:r>
    </w:p>
    <w:p w14:paraId="027DF453" w14:textId="2F6DCFFE" w:rsidR="00504023" w:rsidRPr="006D0152" w:rsidRDefault="00FD0EB3" w:rsidP="00F6329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system retrieves </w:t>
      </w:r>
      <w:r w:rsidR="00EC4FA3">
        <w:t xml:space="preserve">log entries </w:t>
      </w:r>
      <w:r w:rsidR="007A79BF">
        <w:t xml:space="preserve">of valid log files </w:t>
      </w:r>
      <w:r w:rsidR="00EC4FA3">
        <w:t>from Splunk</w:t>
      </w:r>
      <w:r w:rsidR="00BB28F1">
        <w:t xml:space="preserve"> and saves them into </w:t>
      </w:r>
      <w:r w:rsidR="00FB365C">
        <w:t>the project database</w:t>
      </w:r>
    </w:p>
    <w:p w14:paraId="166A855B" w14:textId="18F6BB21" w:rsidR="00A2480B" w:rsidRPr="006D0152" w:rsidRDefault="008231CB" w:rsidP="002D0555">
      <w:pPr>
        <w:pStyle w:val="ListParagraph"/>
        <w:numPr>
          <w:ilvl w:val="0"/>
          <w:numId w:val="1"/>
        </w:numPr>
        <w:spacing w:after="0" w:line="240" w:lineRule="auto"/>
      </w:pPr>
      <w:r w:rsidRPr="006D0152">
        <w:t>The system displays the main window to the analyst</w:t>
      </w:r>
      <w:r w:rsidR="002D0555" w:rsidRPr="006D0152">
        <w:t>.</w:t>
      </w:r>
    </w:p>
    <w:p w14:paraId="2FDC3304" w14:textId="241D37BD" w:rsidR="000009CD" w:rsidRPr="006D0152" w:rsidRDefault="008231CB" w:rsidP="000009CD">
      <w:pPr>
        <w:pStyle w:val="ListParagraph"/>
        <w:numPr>
          <w:ilvl w:val="0"/>
          <w:numId w:val="1"/>
        </w:numPr>
        <w:spacing w:after="0" w:line="240" w:lineRule="auto"/>
      </w:pPr>
      <w:r w:rsidRPr="006D0152">
        <w:lastRenderedPageBreak/>
        <w:t xml:space="preserve">The analyst </w:t>
      </w:r>
      <w:r w:rsidR="002D0555" w:rsidRPr="006D0152">
        <w:t xml:space="preserve">selects the option </w:t>
      </w:r>
      <w:r w:rsidR="00EA3DE6">
        <w:t>to</w:t>
      </w:r>
      <w:r w:rsidR="002D0555" w:rsidRPr="006D0152">
        <w:t xml:space="preserve"> “Add Vector</w:t>
      </w:r>
      <w:r w:rsidR="0058125A" w:rsidRPr="006D0152">
        <w:t>”</w:t>
      </w:r>
      <w:r w:rsidR="007515DC">
        <w:t xml:space="preserve"> in the dropdown menu </w:t>
      </w:r>
      <w:r w:rsidR="00C725AB">
        <w:t xml:space="preserve">of the main window </w:t>
      </w:r>
      <w:r w:rsidR="007515DC">
        <w:t>labeled “Project”</w:t>
      </w:r>
    </w:p>
    <w:p w14:paraId="5C07F0F8" w14:textId="1B1ACD1D" w:rsidR="007515DC" w:rsidRDefault="007515DC" w:rsidP="000009CD">
      <w:pPr>
        <w:pStyle w:val="ListParagraph"/>
        <w:numPr>
          <w:ilvl w:val="0"/>
          <w:numId w:val="1"/>
        </w:numPr>
        <w:spacing w:after="0" w:line="240" w:lineRule="auto"/>
      </w:pPr>
      <w:r>
        <w:t>The system displays the add vector window comprised of:</w:t>
      </w:r>
    </w:p>
    <w:p w14:paraId="7DF1842C" w14:textId="49E87719" w:rsidR="007515DC" w:rsidRDefault="006A6BCB" w:rsidP="007515DC">
      <w:pPr>
        <w:pStyle w:val="ListParagraph"/>
        <w:numPr>
          <w:ilvl w:val="1"/>
          <w:numId w:val="1"/>
        </w:numPr>
        <w:spacing w:after="0" w:line="240" w:lineRule="auto"/>
      </w:pPr>
      <w:r>
        <w:t>A text field labeled “vector name”</w:t>
      </w:r>
    </w:p>
    <w:p w14:paraId="7129E7B5" w14:textId="554DB81B" w:rsidR="006A6BCB" w:rsidRDefault="006A6BCB" w:rsidP="00091CF0">
      <w:pPr>
        <w:pStyle w:val="ListParagraph"/>
        <w:numPr>
          <w:ilvl w:val="1"/>
          <w:numId w:val="1"/>
        </w:numPr>
        <w:spacing w:after="0" w:line="240" w:lineRule="auto"/>
      </w:pPr>
      <w:r>
        <w:t>A text field labeled “vector description”</w:t>
      </w:r>
    </w:p>
    <w:p w14:paraId="17B69D5D" w14:textId="6EBE9091" w:rsidR="00091CF0" w:rsidRDefault="00091CF0" w:rsidP="00091CF0">
      <w:pPr>
        <w:pStyle w:val="ListParagraph"/>
        <w:numPr>
          <w:ilvl w:val="1"/>
          <w:numId w:val="1"/>
        </w:numPr>
        <w:spacing w:after="0" w:line="240" w:lineRule="auto"/>
      </w:pPr>
      <w:r>
        <w:t>An option to cancel</w:t>
      </w:r>
    </w:p>
    <w:p w14:paraId="310411AD" w14:textId="388241CC" w:rsidR="00091CF0" w:rsidRDefault="00091CF0" w:rsidP="00091CF0">
      <w:pPr>
        <w:pStyle w:val="ListParagraph"/>
        <w:numPr>
          <w:ilvl w:val="1"/>
          <w:numId w:val="1"/>
        </w:numPr>
        <w:spacing w:after="0" w:line="240" w:lineRule="auto"/>
      </w:pPr>
      <w:r>
        <w:t>An option to accept</w:t>
      </w:r>
    </w:p>
    <w:p w14:paraId="3F28A6E0" w14:textId="0D2045EB" w:rsidR="007515DC" w:rsidRDefault="007515DC" w:rsidP="000009CD">
      <w:pPr>
        <w:pStyle w:val="ListParagraph"/>
        <w:numPr>
          <w:ilvl w:val="0"/>
          <w:numId w:val="1"/>
        </w:numPr>
        <w:spacing w:after="0" w:line="240" w:lineRule="auto"/>
      </w:pPr>
      <w:r>
        <w:t>The analyst provides a name for the vector</w:t>
      </w:r>
    </w:p>
    <w:p w14:paraId="37E87F5B" w14:textId="04695F2D" w:rsidR="007515DC" w:rsidRDefault="007515DC" w:rsidP="000009CD">
      <w:pPr>
        <w:pStyle w:val="ListParagraph"/>
        <w:numPr>
          <w:ilvl w:val="0"/>
          <w:numId w:val="1"/>
        </w:numPr>
        <w:spacing w:after="0" w:line="240" w:lineRule="auto"/>
      </w:pPr>
      <w:r>
        <w:t>The analyst provides a description for the vector</w:t>
      </w:r>
    </w:p>
    <w:p w14:paraId="78DAFD8F" w14:textId="1F2F96AE" w:rsidR="007515DC" w:rsidRPr="006D0152" w:rsidRDefault="00091CF0" w:rsidP="000009CD">
      <w:pPr>
        <w:pStyle w:val="ListParagraph"/>
        <w:numPr>
          <w:ilvl w:val="0"/>
          <w:numId w:val="1"/>
        </w:numPr>
        <w:spacing w:after="0" w:line="240" w:lineRule="auto"/>
      </w:pPr>
      <w:r>
        <w:t>The analyst selects the option to accept (ALT 11)</w:t>
      </w:r>
    </w:p>
    <w:p w14:paraId="45D23689" w14:textId="2357CBBE" w:rsidR="00091CF0" w:rsidRPr="006D0152" w:rsidRDefault="00091CF0" w:rsidP="000009C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system </w:t>
      </w:r>
      <w:r w:rsidR="00C725AB">
        <w:t>adds a vector entry into the database with the information that the analyst provided</w:t>
      </w:r>
    </w:p>
    <w:p w14:paraId="3D95F409" w14:textId="3387E97A" w:rsidR="005D5710" w:rsidRPr="008C536C" w:rsidRDefault="004C7D32" w:rsidP="00E60425">
      <w:pPr>
        <w:pStyle w:val="ListParagraph"/>
        <w:numPr>
          <w:ilvl w:val="0"/>
          <w:numId w:val="1"/>
        </w:numPr>
        <w:spacing w:after="0" w:line="240" w:lineRule="auto"/>
      </w:pPr>
      <w:r w:rsidRPr="008C536C">
        <w:t xml:space="preserve">The </w:t>
      </w:r>
      <w:r w:rsidR="0031649D" w:rsidRPr="008C536C">
        <w:t xml:space="preserve">analyst selects the desired </w:t>
      </w:r>
      <w:r w:rsidR="00D40FCC" w:rsidRPr="008C536C">
        <w:t xml:space="preserve">log entries to associate with </w:t>
      </w:r>
      <w:r w:rsidR="00B40E64">
        <w:t>the</w:t>
      </w:r>
      <w:r w:rsidR="00D40FCC" w:rsidRPr="008C536C">
        <w:t xml:space="preserve"> </w:t>
      </w:r>
      <w:r w:rsidR="00EC4FC1" w:rsidRPr="008C536C">
        <w:t xml:space="preserve">selected </w:t>
      </w:r>
      <w:r w:rsidR="00D40FCC" w:rsidRPr="008C536C">
        <w:t>vector</w:t>
      </w:r>
      <w:r w:rsidR="00EC4FC1" w:rsidRPr="008C536C">
        <w:t>.</w:t>
      </w:r>
    </w:p>
    <w:p w14:paraId="36E1904F" w14:textId="32F18AD0" w:rsidR="00B40E64" w:rsidRDefault="00B40E64" w:rsidP="00E60425">
      <w:pPr>
        <w:pStyle w:val="ListParagraph"/>
        <w:numPr>
          <w:ilvl w:val="0"/>
          <w:numId w:val="1"/>
        </w:numPr>
        <w:spacing w:after="0" w:line="240" w:lineRule="auto"/>
      </w:pPr>
      <w:r>
        <w:t>The system associates selected log entries to the vector</w:t>
      </w:r>
      <w:r w:rsidR="001F4B02">
        <w:t xml:space="preserve"> in the database</w:t>
      </w:r>
    </w:p>
    <w:p w14:paraId="322D23FA" w14:textId="3DC600F3" w:rsidR="00984D65" w:rsidRPr="008C536C" w:rsidRDefault="00510744" w:rsidP="00E60425">
      <w:pPr>
        <w:pStyle w:val="ListParagraph"/>
        <w:numPr>
          <w:ilvl w:val="0"/>
          <w:numId w:val="1"/>
        </w:numPr>
        <w:spacing w:after="0" w:line="240" w:lineRule="auto"/>
      </w:pPr>
      <w:r w:rsidRPr="008C536C">
        <w:t xml:space="preserve">The system </w:t>
      </w:r>
      <w:r w:rsidR="003F7CBE" w:rsidRPr="008C536C">
        <w:t xml:space="preserve">creates </w:t>
      </w:r>
      <w:r w:rsidR="001F4B02">
        <w:t xml:space="preserve">nodes with </w:t>
      </w:r>
      <w:r w:rsidR="004D2A55">
        <w:t>information of</w:t>
      </w:r>
      <w:r w:rsidR="003F7CBE" w:rsidRPr="008C536C">
        <w:t xml:space="preserve"> the </w:t>
      </w:r>
      <w:r w:rsidR="004D2A55">
        <w:t>associated</w:t>
      </w:r>
      <w:r w:rsidR="005A0372" w:rsidRPr="008C536C">
        <w:t xml:space="preserve"> log entries</w:t>
      </w:r>
      <w:r w:rsidR="00152F25" w:rsidRPr="008C536C">
        <w:t xml:space="preserve"> and </w:t>
      </w:r>
      <w:r w:rsidR="004D2A55">
        <w:t xml:space="preserve">stores them </w:t>
      </w:r>
      <w:r w:rsidR="00152F25" w:rsidRPr="008C536C">
        <w:t xml:space="preserve">in the </w:t>
      </w:r>
      <w:r w:rsidR="004D2A55">
        <w:t>database</w:t>
      </w:r>
    </w:p>
    <w:p w14:paraId="7BC6F615" w14:textId="68CBD9EA" w:rsidR="004D2A55" w:rsidRPr="008C536C" w:rsidRDefault="004D2A55" w:rsidP="00E6042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system </w:t>
      </w:r>
      <w:r w:rsidR="0043004E">
        <w:t xml:space="preserve">displays the nodes in the graph </w:t>
      </w:r>
      <w:r w:rsidR="004D7E1E">
        <w:t xml:space="preserve">view and table view </w:t>
      </w:r>
      <w:r w:rsidR="0043004E">
        <w:t>of the main window</w:t>
      </w:r>
    </w:p>
    <w:p w14:paraId="060DF2D7" w14:textId="20B7D224" w:rsidR="00BF3623" w:rsidRPr="008C536C" w:rsidRDefault="00175A11" w:rsidP="00E60425">
      <w:pPr>
        <w:pStyle w:val="ListParagraph"/>
        <w:numPr>
          <w:ilvl w:val="0"/>
          <w:numId w:val="1"/>
        </w:numPr>
        <w:spacing w:after="0" w:line="240" w:lineRule="auto"/>
      </w:pPr>
      <w:r w:rsidRPr="008C536C">
        <w:t xml:space="preserve">The analyst </w:t>
      </w:r>
      <w:r w:rsidR="004D7E1E">
        <w:t>selects nodes</w:t>
      </w:r>
      <w:r w:rsidR="00693ED5" w:rsidRPr="008C536C">
        <w:t xml:space="preserve"> to </w:t>
      </w:r>
      <w:r w:rsidR="00A719C5">
        <w:t xml:space="preserve">hide </w:t>
      </w:r>
      <w:r w:rsidR="004D7E1E">
        <w:t>in the graph view</w:t>
      </w:r>
      <w:r w:rsidR="00F463EB" w:rsidRPr="008C536C">
        <w:t xml:space="preserve"> </w:t>
      </w:r>
      <w:r w:rsidR="00DB2DF4" w:rsidRPr="008C536C">
        <w:t xml:space="preserve">(ALT </w:t>
      </w:r>
      <w:r w:rsidR="00254A09">
        <w:t>1</w:t>
      </w:r>
      <w:r w:rsidR="00A34478">
        <w:t>2</w:t>
      </w:r>
      <w:r w:rsidR="00DB2DF4" w:rsidRPr="008C536C">
        <w:t>)</w:t>
      </w:r>
    </w:p>
    <w:p w14:paraId="43971CBC" w14:textId="62985048" w:rsidR="009D0A51" w:rsidRDefault="00F463EB" w:rsidP="00BC7BC1">
      <w:pPr>
        <w:pStyle w:val="ListParagraph"/>
        <w:numPr>
          <w:ilvl w:val="0"/>
          <w:numId w:val="1"/>
        </w:numPr>
        <w:spacing w:after="0" w:line="240" w:lineRule="auto"/>
      </w:pPr>
      <w:r w:rsidRPr="008C536C">
        <w:t xml:space="preserve">The system </w:t>
      </w:r>
      <w:r w:rsidR="00B44730" w:rsidRPr="008C536C">
        <w:t>changes the selected nod</w:t>
      </w:r>
      <w:r w:rsidR="002A38ED">
        <w:t>es’</w:t>
      </w:r>
      <w:r w:rsidR="00B44730" w:rsidRPr="008C536C">
        <w:t xml:space="preserve"> visibility to </w:t>
      </w:r>
      <w:r w:rsidR="00174E98">
        <w:t>false</w:t>
      </w:r>
      <w:r w:rsidR="002663CA" w:rsidRPr="008C536C">
        <w:t xml:space="preserve"> and hides the nodes </w:t>
      </w:r>
      <w:r w:rsidR="002A38ED">
        <w:t>in</w:t>
      </w:r>
      <w:r w:rsidR="002663CA" w:rsidRPr="008C536C">
        <w:t xml:space="preserve"> the graph</w:t>
      </w:r>
      <w:r w:rsidR="002A38ED">
        <w:t xml:space="preserve"> view</w:t>
      </w:r>
    </w:p>
    <w:p w14:paraId="77A5932C" w14:textId="69EBB1B4" w:rsidR="002726B3" w:rsidRDefault="004D0DA1" w:rsidP="00BC7BC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analyst </w:t>
      </w:r>
      <w:r w:rsidR="009E3F92">
        <w:t>selects “Add Relationship”</w:t>
      </w:r>
      <w:r w:rsidR="004E0C88">
        <w:t xml:space="preserve"> option</w:t>
      </w:r>
      <w:r w:rsidR="009E3F92">
        <w:t xml:space="preserve"> </w:t>
      </w:r>
      <w:r w:rsidR="0034723C">
        <w:t xml:space="preserve">from the </w:t>
      </w:r>
      <w:r w:rsidR="008F68D2">
        <w:t xml:space="preserve">Graph </w:t>
      </w:r>
      <w:r w:rsidR="00EA3BFB">
        <w:t>right</w:t>
      </w:r>
      <w:r w:rsidR="0086468E">
        <w:t>-</w:t>
      </w:r>
      <w:r w:rsidR="00EA3BFB">
        <w:t xml:space="preserve">click </w:t>
      </w:r>
      <w:r w:rsidR="008F68D2">
        <w:t>drop</w:t>
      </w:r>
      <w:r w:rsidR="0086468E">
        <w:t>-</w:t>
      </w:r>
      <w:r w:rsidR="008F68D2">
        <w:t>down menu</w:t>
      </w:r>
      <w:r w:rsidR="00EF41FD">
        <w:t xml:space="preserve"> </w:t>
      </w:r>
      <w:commentRangeStart w:id="2"/>
      <w:r w:rsidR="00EF41FD">
        <w:t>(ALT</w:t>
      </w:r>
      <w:r w:rsidR="00D70C1D">
        <w:t xml:space="preserve"> </w:t>
      </w:r>
      <w:r w:rsidR="002F29C7">
        <w:t>13</w:t>
      </w:r>
      <w:r w:rsidR="00EF41FD">
        <w:t>)</w:t>
      </w:r>
      <w:commentRangeEnd w:id="2"/>
      <w:r w:rsidR="00D90C8C">
        <w:rPr>
          <w:rStyle w:val="CommentReference"/>
        </w:rPr>
        <w:commentReference w:id="2"/>
      </w:r>
    </w:p>
    <w:p w14:paraId="29E514BC" w14:textId="64E83702" w:rsidR="00710B14" w:rsidRDefault="00710B14" w:rsidP="00BC7BC1">
      <w:pPr>
        <w:pStyle w:val="ListParagraph"/>
        <w:numPr>
          <w:ilvl w:val="0"/>
          <w:numId w:val="1"/>
        </w:numPr>
        <w:spacing w:after="0" w:line="240" w:lineRule="auto"/>
      </w:pPr>
      <w:r>
        <w:t>The system displays</w:t>
      </w:r>
      <w:r w:rsidR="00032C49">
        <w:t xml:space="preserve"> the add relationship window comprised of:</w:t>
      </w:r>
    </w:p>
    <w:p w14:paraId="1A0DA03A" w14:textId="7982F3E9" w:rsidR="00032C49" w:rsidRDefault="003425D8" w:rsidP="00032C49">
      <w:pPr>
        <w:pStyle w:val="ListParagraph"/>
        <w:numPr>
          <w:ilvl w:val="1"/>
          <w:numId w:val="1"/>
        </w:numPr>
        <w:spacing w:after="0" w:line="240" w:lineRule="auto"/>
      </w:pPr>
      <w:r>
        <w:t>A text field labeled “child node ID”</w:t>
      </w:r>
    </w:p>
    <w:p w14:paraId="776A0787" w14:textId="3857FA0F" w:rsidR="003425D8" w:rsidRDefault="003425D8" w:rsidP="00032C49">
      <w:pPr>
        <w:pStyle w:val="ListParagraph"/>
        <w:numPr>
          <w:ilvl w:val="1"/>
          <w:numId w:val="1"/>
        </w:numPr>
        <w:spacing w:after="0" w:line="240" w:lineRule="auto"/>
      </w:pPr>
      <w:r>
        <w:t>A text field labeled “parent node ID”</w:t>
      </w:r>
    </w:p>
    <w:p w14:paraId="627A4654" w14:textId="7233CAA4" w:rsidR="007F208D" w:rsidRDefault="007F208D" w:rsidP="00032C4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 text field labeled “relationship </w:t>
      </w:r>
      <w:r w:rsidR="0082194A">
        <w:t>label”</w:t>
      </w:r>
    </w:p>
    <w:p w14:paraId="616B6486" w14:textId="6D5FAAAA" w:rsidR="003425D8" w:rsidRDefault="007F208D" w:rsidP="00032C49">
      <w:pPr>
        <w:pStyle w:val="ListParagraph"/>
        <w:numPr>
          <w:ilvl w:val="1"/>
          <w:numId w:val="1"/>
        </w:numPr>
        <w:spacing w:after="0" w:line="240" w:lineRule="auto"/>
      </w:pPr>
      <w:r>
        <w:t>An option to cancel</w:t>
      </w:r>
    </w:p>
    <w:p w14:paraId="05411C5C" w14:textId="4D20554C" w:rsidR="007F208D" w:rsidRDefault="007F208D" w:rsidP="00032C49">
      <w:pPr>
        <w:pStyle w:val="ListParagraph"/>
        <w:numPr>
          <w:ilvl w:val="1"/>
          <w:numId w:val="1"/>
        </w:numPr>
        <w:spacing w:after="0" w:line="240" w:lineRule="auto"/>
      </w:pPr>
      <w:r>
        <w:t>An option to accept</w:t>
      </w:r>
    </w:p>
    <w:p w14:paraId="4A1F49EC" w14:textId="6F096256" w:rsidR="007D5A89" w:rsidRDefault="007D5A89" w:rsidP="007D5A89">
      <w:pPr>
        <w:pStyle w:val="ListParagraph"/>
        <w:numPr>
          <w:ilvl w:val="0"/>
          <w:numId w:val="1"/>
        </w:numPr>
        <w:spacing w:after="0" w:line="240" w:lineRule="auto"/>
      </w:pPr>
      <w:r>
        <w:t>The analyst provides the child node ID (ALT 1</w:t>
      </w:r>
      <w:r w:rsidR="00220ECB">
        <w:t>4</w:t>
      </w:r>
      <w:r>
        <w:t>)</w:t>
      </w:r>
    </w:p>
    <w:p w14:paraId="26AAAC65" w14:textId="187F938F" w:rsidR="007D5A89" w:rsidRDefault="007D5A89" w:rsidP="007D5A89">
      <w:pPr>
        <w:pStyle w:val="ListParagraph"/>
        <w:numPr>
          <w:ilvl w:val="0"/>
          <w:numId w:val="1"/>
        </w:numPr>
        <w:spacing w:after="0" w:line="240" w:lineRule="auto"/>
      </w:pPr>
      <w:r>
        <w:t>The analyst provides the parent node ID (ALT 1</w:t>
      </w:r>
      <w:r w:rsidR="00220ECB">
        <w:t>5)</w:t>
      </w:r>
    </w:p>
    <w:p w14:paraId="5F54859A" w14:textId="5B40F71C" w:rsidR="007D5A89" w:rsidRDefault="007D5A89" w:rsidP="007D5A89">
      <w:pPr>
        <w:pStyle w:val="ListParagraph"/>
        <w:numPr>
          <w:ilvl w:val="0"/>
          <w:numId w:val="1"/>
        </w:numPr>
        <w:spacing w:after="0" w:line="240" w:lineRule="auto"/>
      </w:pPr>
      <w:r>
        <w:t>The analyst provides the relationship label</w:t>
      </w:r>
    </w:p>
    <w:p w14:paraId="2C778BE6" w14:textId="1AC578A6" w:rsidR="007D5A89" w:rsidRDefault="007D5A89" w:rsidP="007D5A89">
      <w:pPr>
        <w:pStyle w:val="ListParagraph"/>
        <w:numPr>
          <w:ilvl w:val="0"/>
          <w:numId w:val="1"/>
        </w:numPr>
        <w:spacing w:after="0" w:line="240" w:lineRule="auto"/>
      </w:pPr>
      <w:r>
        <w:t>The analyst selects the option to accept (ALT 1</w:t>
      </w:r>
      <w:r w:rsidR="00220ECB">
        <w:t>6)</w:t>
      </w:r>
    </w:p>
    <w:p w14:paraId="626F91FC" w14:textId="65D2C076" w:rsidR="001F1CFB" w:rsidRDefault="001F1CFB" w:rsidP="00BC7BC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system verifies that the </w:t>
      </w:r>
      <w:r w:rsidR="000948FF">
        <w:t>child node and parent node exist</w:t>
      </w:r>
      <w:r w:rsidR="005531D9">
        <w:t xml:space="preserve"> </w:t>
      </w:r>
      <w:r w:rsidR="0057499D">
        <w:t>(ALT 1</w:t>
      </w:r>
      <w:r w:rsidR="00220ECB">
        <w:t>7</w:t>
      </w:r>
      <w:r w:rsidR="0057499D">
        <w:t>)</w:t>
      </w:r>
    </w:p>
    <w:p w14:paraId="44F9725B" w14:textId="607B59FE" w:rsidR="00BF7482" w:rsidRPr="00BF7482" w:rsidRDefault="00DB6E99" w:rsidP="00BF748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system </w:t>
      </w:r>
      <w:r w:rsidR="00DB590C">
        <w:t xml:space="preserve">creates </w:t>
      </w:r>
      <w:r w:rsidR="00711FE1">
        <w:t xml:space="preserve">a </w:t>
      </w:r>
      <w:r w:rsidR="008A037F">
        <w:t xml:space="preserve">Relationship object </w:t>
      </w:r>
      <w:r w:rsidR="00D5324C">
        <w:t>and stores it in the database</w:t>
      </w:r>
    </w:p>
    <w:p w14:paraId="0B09F4AB" w14:textId="11A89B2A" w:rsidR="00390321" w:rsidRDefault="00390321" w:rsidP="00390321">
      <w:pPr>
        <w:pStyle w:val="ListParagraph"/>
        <w:numPr>
          <w:ilvl w:val="0"/>
          <w:numId w:val="1"/>
        </w:numPr>
        <w:spacing w:after="0" w:line="240" w:lineRule="auto"/>
      </w:pPr>
      <w:r>
        <w:t>The system displays a graphical representation of the newly created relationship between the child node and parent node within the graph of the vector.</w:t>
      </w:r>
    </w:p>
    <w:p w14:paraId="38823F0C" w14:textId="68833D69" w:rsidR="000F0036" w:rsidRDefault="000F0036" w:rsidP="00BC7BC1">
      <w:pPr>
        <w:pStyle w:val="ListParagraph"/>
        <w:numPr>
          <w:ilvl w:val="0"/>
          <w:numId w:val="1"/>
        </w:numPr>
        <w:spacing w:after="0" w:line="240" w:lineRule="auto"/>
      </w:pPr>
      <w:r>
        <w:t>The system displays the Relationship</w:t>
      </w:r>
      <w:r w:rsidR="00E30B48">
        <w:t xml:space="preserve"> created</w:t>
      </w:r>
      <w:r w:rsidR="00866DA6">
        <w:t xml:space="preserve"> in the graph view and table view of the main window</w:t>
      </w:r>
    </w:p>
    <w:p w14:paraId="276C5FFF" w14:textId="371BC7CF" w:rsidR="002658B4" w:rsidRDefault="000A31E6" w:rsidP="002658B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analyst </w:t>
      </w:r>
      <w:r w:rsidR="00071688">
        <w:t>selects</w:t>
      </w:r>
      <w:r w:rsidR="00711627">
        <w:t xml:space="preserve"> </w:t>
      </w:r>
      <w:r w:rsidR="000A56A7">
        <w:t>the</w:t>
      </w:r>
      <w:r w:rsidR="00711627">
        <w:t xml:space="preserve"> “</w:t>
      </w:r>
      <w:r w:rsidR="0075283D">
        <w:t>Export</w:t>
      </w:r>
      <w:r w:rsidR="002658B4">
        <w:t xml:space="preserve"> as PNG</w:t>
      </w:r>
      <w:r w:rsidR="00711627">
        <w:t xml:space="preserve">” </w:t>
      </w:r>
      <w:r w:rsidR="0006547C">
        <w:t>option</w:t>
      </w:r>
      <w:r w:rsidR="004E0C88">
        <w:t xml:space="preserve"> from </w:t>
      </w:r>
      <w:r w:rsidR="000B7924">
        <w:t xml:space="preserve">the Graph right-click drop-down </w:t>
      </w:r>
      <w:r w:rsidR="0075283D">
        <w:t>menu</w:t>
      </w:r>
    </w:p>
    <w:p w14:paraId="29B68C1F" w14:textId="088C6995" w:rsidR="00F22E3F" w:rsidRDefault="000E5693" w:rsidP="00BC7BC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system </w:t>
      </w:r>
      <w:r w:rsidR="00A97D59">
        <w:t xml:space="preserve">creates </w:t>
      </w:r>
      <w:r w:rsidR="009A6236">
        <w:t xml:space="preserve">a </w:t>
      </w:r>
      <w:r w:rsidR="00677FAF">
        <w:t>PNG file</w:t>
      </w:r>
      <w:r w:rsidR="009A6236">
        <w:t xml:space="preserve"> of </w:t>
      </w:r>
      <w:r w:rsidR="00F64FFE">
        <w:t>the</w:t>
      </w:r>
      <w:r w:rsidR="00677FAF">
        <w:t xml:space="preserve"> </w:t>
      </w:r>
      <w:r w:rsidR="002658B4">
        <w:t xml:space="preserve">current </w:t>
      </w:r>
      <w:r w:rsidR="00677FAF">
        <w:t>vector’s</w:t>
      </w:r>
      <w:r w:rsidR="00F64FFE">
        <w:t xml:space="preserve"> </w:t>
      </w:r>
      <w:r w:rsidR="00677FAF">
        <w:t xml:space="preserve">graph </w:t>
      </w:r>
      <w:r w:rsidR="00BC1163">
        <w:t>and prompts</w:t>
      </w:r>
      <w:r w:rsidR="00194A5A">
        <w:t xml:space="preserve"> the </w:t>
      </w:r>
      <w:r w:rsidR="00BC1163">
        <w:t>user to provide a filename and directory in which to save it.</w:t>
      </w:r>
      <w:r w:rsidR="00AF3163">
        <w:t xml:space="preserve"> </w:t>
      </w:r>
    </w:p>
    <w:p w14:paraId="19798782" w14:textId="2B87F982" w:rsidR="004A7873" w:rsidRPr="004A7873" w:rsidRDefault="00A32658" w:rsidP="00444DD8">
      <w:pPr>
        <w:pStyle w:val="ListParagraph"/>
        <w:numPr>
          <w:ilvl w:val="0"/>
          <w:numId w:val="1"/>
        </w:numPr>
        <w:spacing w:after="0" w:line="240" w:lineRule="auto"/>
      </w:pPr>
      <w:r>
        <w:t>End of Use Case</w:t>
      </w:r>
    </w:p>
    <w:p w14:paraId="6BDB7BBC" w14:textId="12886A14" w:rsidR="004A7873" w:rsidRPr="004A7873" w:rsidRDefault="00C97CB1" w:rsidP="00C97CB1">
      <w:r>
        <w:br w:type="page"/>
      </w:r>
    </w:p>
    <w:p w14:paraId="338C81DB" w14:textId="51F79B00" w:rsidR="00766AED" w:rsidRDefault="00766AED" w:rsidP="00766AED">
      <w:pPr>
        <w:tabs>
          <w:tab w:val="left" w:pos="6799"/>
        </w:tabs>
        <w:jc w:val="center"/>
      </w:pPr>
      <w:r>
        <w:lastRenderedPageBreak/>
        <w:t>Alternate Paths:</w:t>
      </w:r>
    </w:p>
    <w:p w14:paraId="2DBCEBD5" w14:textId="79837ECA" w:rsidR="00D805F1" w:rsidRDefault="00985C79" w:rsidP="00985C79">
      <w:pPr>
        <w:tabs>
          <w:tab w:val="left" w:pos="6799"/>
        </w:tabs>
      </w:pPr>
      <w:r>
        <w:t xml:space="preserve">ALT 1: </w:t>
      </w:r>
      <w:r w:rsidR="006F7EA5">
        <w:t>Analyst selects “Connect” option</w:t>
      </w:r>
      <w:r w:rsidR="00270C85">
        <w:t>.</w:t>
      </w:r>
    </w:p>
    <w:p w14:paraId="0CB9C7DC" w14:textId="59ADBEF4" w:rsidR="00643ADC" w:rsidRPr="00282652" w:rsidRDefault="00643ADC" w:rsidP="00643ADC">
      <w:pPr>
        <w:tabs>
          <w:tab w:val="left" w:pos="6799"/>
        </w:tabs>
      </w:pPr>
      <w:r>
        <w:t>ALT</w:t>
      </w:r>
      <w:r w:rsidR="00E53FA4">
        <w:t xml:space="preserve"> </w:t>
      </w:r>
      <w:r>
        <w:t>2</w:t>
      </w:r>
      <w:r w:rsidR="00E53FA4">
        <w:t>:</w:t>
      </w:r>
      <w:r w:rsidR="006F7EA5">
        <w:t xml:space="preserve"> Analyst selects “Continue Local” option</w:t>
      </w:r>
      <w:r w:rsidR="00270C85">
        <w:t>.</w:t>
      </w:r>
    </w:p>
    <w:p w14:paraId="0C3D3D00" w14:textId="5068A5CE" w:rsidR="00643ADC" w:rsidRPr="00282652" w:rsidRDefault="00643ADC" w:rsidP="00643ADC">
      <w:pPr>
        <w:tabs>
          <w:tab w:val="left" w:pos="6799"/>
        </w:tabs>
      </w:pPr>
      <w:r>
        <w:t>ALT</w:t>
      </w:r>
      <w:r w:rsidR="00E53FA4">
        <w:t xml:space="preserve"> </w:t>
      </w:r>
      <w:r>
        <w:t>3</w:t>
      </w:r>
      <w:r w:rsidR="00E53FA4">
        <w:t>:</w:t>
      </w:r>
      <w:r w:rsidR="006F7EA5">
        <w:t xml:space="preserve"> Analyst selects “Exit” option</w:t>
      </w:r>
      <w:r w:rsidR="00270C85">
        <w:t>.</w:t>
      </w:r>
    </w:p>
    <w:p w14:paraId="252174DE" w14:textId="15AB37C1" w:rsidR="000E5F53" w:rsidRPr="000E5F53" w:rsidRDefault="00643ADC" w:rsidP="000E5F53">
      <w:pPr>
        <w:tabs>
          <w:tab w:val="left" w:pos="6799"/>
        </w:tabs>
      </w:pPr>
      <w:r>
        <w:t>ALT</w:t>
      </w:r>
      <w:r w:rsidR="00E53FA4">
        <w:t xml:space="preserve"> </w:t>
      </w:r>
      <w:r>
        <w:t>4</w:t>
      </w:r>
      <w:r w:rsidR="00E53FA4">
        <w:t>:</w:t>
      </w:r>
      <w:r w:rsidR="0096369F">
        <w:t xml:space="preserve"> </w:t>
      </w:r>
      <w:r w:rsidR="001F7E2F">
        <w:t>System was not able to confirm correct validation parameters or directory structure, warning message will pop up and will not let the analyst continue unless corrected.</w:t>
      </w:r>
    </w:p>
    <w:p w14:paraId="55E9263F" w14:textId="6486A6F3" w:rsidR="00081C18" w:rsidRPr="00282652" w:rsidRDefault="00081C18" w:rsidP="00643ADC">
      <w:pPr>
        <w:tabs>
          <w:tab w:val="left" w:pos="6799"/>
        </w:tabs>
      </w:pPr>
      <w:r>
        <w:t>ALT</w:t>
      </w:r>
      <w:r w:rsidR="00E53FA4">
        <w:t xml:space="preserve"> </w:t>
      </w:r>
      <w:r>
        <w:t>5: System detects image and uses OCR</w:t>
      </w:r>
      <w:r w:rsidR="0041183E">
        <w:t xml:space="preserve"> to turn into log files</w:t>
      </w:r>
      <w:r>
        <w:t>.</w:t>
      </w:r>
    </w:p>
    <w:p w14:paraId="51729BB5" w14:textId="787A81DB" w:rsidR="00643ADC" w:rsidRPr="00282652" w:rsidRDefault="00643ADC" w:rsidP="00643ADC">
      <w:pPr>
        <w:tabs>
          <w:tab w:val="left" w:pos="6799"/>
        </w:tabs>
      </w:pPr>
      <w:r>
        <w:t>ALT</w:t>
      </w:r>
      <w:r w:rsidR="00E53FA4">
        <w:t xml:space="preserve"> </w:t>
      </w:r>
      <w:r>
        <w:t>6</w:t>
      </w:r>
      <w:r w:rsidR="00E53FA4">
        <w:t>:</w:t>
      </w:r>
      <w:r w:rsidR="00392B40">
        <w:t xml:space="preserve"> </w:t>
      </w:r>
      <w:r w:rsidR="001235D7">
        <w:t xml:space="preserve">System </w:t>
      </w:r>
      <w:r w:rsidR="00D67650">
        <w:t>detects audio files and</w:t>
      </w:r>
      <w:r w:rsidR="001235D7">
        <w:t xml:space="preserve"> uses </w:t>
      </w:r>
      <w:r w:rsidR="00D67650">
        <w:t>audio transcriber</w:t>
      </w:r>
      <w:r w:rsidR="001235D7">
        <w:t xml:space="preserve"> to convert to </w:t>
      </w:r>
      <w:r w:rsidR="00D67650">
        <w:t>log</w:t>
      </w:r>
      <w:r w:rsidR="001235D7">
        <w:t xml:space="preserve"> files</w:t>
      </w:r>
      <w:r w:rsidR="006F2EF5">
        <w:t>.</w:t>
      </w:r>
    </w:p>
    <w:p w14:paraId="1F4E3B42" w14:textId="5964772D" w:rsidR="00643ADC" w:rsidRPr="00282652" w:rsidRDefault="00643ADC" w:rsidP="006C1771">
      <w:pPr>
        <w:tabs>
          <w:tab w:val="left" w:pos="6799"/>
        </w:tabs>
        <w:jc w:val="both"/>
      </w:pPr>
      <w:r>
        <w:t>ALT</w:t>
      </w:r>
      <w:r w:rsidR="00E53FA4">
        <w:t xml:space="preserve"> </w:t>
      </w:r>
      <w:r>
        <w:t>7</w:t>
      </w:r>
      <w:r w:rsidR="00E53FA4">
        <w:t>:</w:t>
      </w:r>
      <w:r w:rsidR="00356375">
        <w:t xml:space="preserve"> </w:t>
      </w:r>
      <w:r w:rsidR="00707D59">
        <w:t>System doesn’t cleanse the log files</w:t>
      </w:r>
      <w:r w:rsidR="000A3D8E">
        <w:t xml:space="preserve">. </w:t>
      </w:r>
    </w:p>
    <w:p w14:paraId="2BE89193" w14:textId="24684D42" w:rsidR="00643ADC" w:rsidRPr="00282652" w:rsidRDefault="00643ADC" w:rsidP="00643ADC">
      <w:pPr>
        <w:tabs>
          <w:tab w:val="left" w:pos="6799"/>
        </w:tabs>
      </w:pPr>
      <w:r>
        <w:t>ALT</w:t>
      </w:r>
      <w:r w:rsidR="00ED3E67">
        <w:t xml:space="preserve"> </w:t>
      </w:r>
      <w:r>
        <w:t>8</w:t>
      </w:r>
      <w:r w:rsidR="00ED3E67">
        <w:t>:</w:t>
      </w:r>
      <w:r w:rsidR="00BF7482">
        <w:t xml:space="preserve"> System doesn’t connect to Splunk</w:t>
      </w:r>
      <w:r w:rsidR="00270C85">
        <w:t>.</w:t>
      </w:r>
    </w:p>
    <w:p w14:paraId="7F58D77E" w14:textId="53DEC63F" w:rsidR="00643ADC" w:rsidRPr="00282652" w:rsidRDefault="00643ADC" w:rsidP="00643ADC">
      <w:pPr>
        <w:tabs>
          <w:tab w:val="left" w:pos="6799"/>
        </w:tabs>
      </w:pPr>
      <w:r>
        <w:t>ALT</w:t>
      </w:r>
      <w:r w:rsidR="00ED3E67">
        <w:t xml:space="preserve"> </w:t>
      </w:r>
      <w:r>
        <w:t>9</w:t>
      </w:r>
      <w:r w:rsidR="00ED3E67">
        <w:t>:</w:t>
      </w:r>
      <w:r w:rsidR="00270C85">
        <w:t xml:space="preserve"> System doesn’t validate the log files. </w:t>
      </w:r>
    </w:p>
    <w:p w14:paraId="2FEA9A80" w14:textId="299DCE20" w:rsidR="00643ADC" w:rsidRPr="00282652" w:rsidRDefault="00643ADC" w:rsidP="00643ADC">
      <w:pPr>
        <w:tabs>
          <w:tab w:val="left" w:pos="6799"/>
        </w:tabs>
      </w:pPr>
      <w:r>
        <w:t>ALT</w:t>
      </w:r>
      <w:r w:rsidR="00ED3E67">
        <w:t xml:space="preserve"> </w:t>
      </w:r>
      <w:r>
        <w:t>10</w:t>
      </w:r>
      <w:r w:rsidR="00ED3E67">
        <w:t>:</w:t>
      </w:r>
      <w:r w:rsidR="00BF7482">
        <w:t xml:space="preserve"> The analyst decides to not continue</w:t>
      </w:r>
      <w:r w:rsidR="00B726BF">
        <w:t>.</w:t>
      </w:r>
    </w:p>
    <w:p w14:paraId="6C59753D" w14:textId="61CE61FC" w:rsidR="00643ADC" w:rsidRPr="00282652" w:rsidRDefault="00643ADC" w:rsidP="00643ADC">
      <w:pPr>
        <w:tabs>
          <w:tab w:val="left" w:pos="6799"/>
        </w:tabs>
      </w:pPr>
      <w:r>
        <w:t>ALT</w:t>
      </w:r>
      <w:r w:rsidR="00ED3E67">
        <w:t xml:space="preserve"> </w:t>
      </w:r>
      <w:r>
        <w:t>11</w:t>
      </w:r>
      <w:r w:rsidR="00ED3E67">
        <w:t xml:space="preserve">: </w:t>
      </w:r>
      <w:r w:rsidR="0090321F">
        <w:t>The analyst doesn’t select the option to accept</w:t>
      </w:r>
    </w:p>
    <w:p w14:paraId="1F6748A6" w14:textId="03448C71" w:rsidR="00643ADC" w:rsidRPr="00730B5E" w:rsidRDefault="00643ADC" w:rsidP="00643ADC">
      <w:pPr>
        <w:tabs>
          <w:tab w:val="left" w:pos="6799"/>
        </w:tabs>
        <w:rPr>
          <w:color w:val="FF0000"/>
        </w:rPr>
      </w:pPr>
      <w:r>
        <w:t>ALT</w:t>
      </w:r>
      <w:r w:rsidR="00ED3E67">
        <w:t xml:space="preserve"> </w:t>
      </w:r>
      <w:r>
        <w:t>12</w:t>
      </w:r>
      <w:r w:rsidR="00ED3E67">
        <w:t>:</w:t>
      </w:r>
      <w:r w:rsidR="009B262C">
        <w:t xml:space="preserve"> The analyst decides not to hide the nodes</w:t>
      </w:r>
    </w:p>
    <w:p w14:paraId="2BDFD975" w14:textId="4FB43AE4" w:rsidR="00643ADC" w:rsidRPr="00282652" w:rsidRDefault="00643ADC" w:rsidP="00643ADC">
      <w:pPr>
        <w:tabs>
          <w:tab w:val="left" w:pos="6799"/>
        </w:tabs>
      </w:pPr>
      <w:r>
        <w:t>ALT</w:t>
      </w:r>
      <w:r w:rsidR="00ED3E67">
        <w:t xml:space="preserve"> </w:t>
      </w:r>
      <w:r>
        <w:t>13</w:t>
      </w:r>
      <w:r w:rsidR="00ED3E67">
        <w:t xml:space="preserve">: </w:t>
      </w:r>
      <w:r w:rsidR="00BE7C08">
        <w:t xml:space="preserve"> The analyst selects a different option in the right click menu.</w:t>
      </w:r>
      <w:bookmarkStart w:id="3" w:name="_GoBack"/>
      <w:bookmarkEnd w:id="3"/>
    </w:p>
    <w:p w14:paraId="1532D64E" w14:textId="6F9A41DC" w:rsidR="00643ADC" w:rsidRPr="00282652" w:rsidRDefault="00643ADC" w:rsidP="00643ADC">
      <w:pPr>
        <w:tabs>
          <w:tab w:val="left" w:pos="6799"/>
        </w:tabs>
      </w:pPr>
      <w:r>
        <w:t>ALT</w:t>
      </w:r>
      <w:r w:rsidR="00ED3E67">
        <w:t xml:space="preserve"> </w:t>
      </w:r>
      <w:r w:rsidR="00766AED">
        <w:t>14</w:t>
      </w:r>
      <w:r w:rsidR="00ED3E67">
        <w:t xml:space="preserve">: </w:t>
      </w:r>
      <w:r w:rsidR="004132B1">
        <w:t xml:space="preserve"> The analyst doesn’t provide a child node ID.</w:t>
      </w:r>
    </w:p>
    <w:p w14:paraId="6CCC6A41" w14:textId="55E54057" w:rsidR="00643ADC" w:rsidRPr="00282652" w:rsidRDefault="00643ADC" w:rsidP="00643ADC">
      <w:pPr>
        <w:tabs>
          <w:tab w:val="left" w:pos="6799"/>
        </w:tabs>
      </w:pPr>
      <w:r>
        <w:t>ALT</w:t>
      </w:r>
      <w:r w:rsidR="00ED3E67">
        <w:t xml:space="preserve"> </w:t>
      </w:r>
      <w:r w:rsidR="00766AED">
        <w:t>15</w:t>
      </w:r>
      <w:r w:rsidR="00ED3E67">
        <w:t>:</w:t>
      </w:r>
      <w:r w:rsidR="004132B1">
        <w:t xml:space="preserve"> The analyst doesn’t provide a parent node ID.</w:t>
      </w:r>
      <w:r w:rsidR="00ED3E67">
        <w:t xml:space="preserve"> </w:t>
      </w:r>
    </w:p>
    <w:p w14:paraId="3A449FE4" w14:textId="7DB02172" w:rsidR="00643ADC" w:rsidRPr="00282652" w:rsidRDefault="00643ADC" w:rsidP="00643ADC">
      <w:pPr>
        <w:tabs>
          <w:tab w:val="left" w:pos="6799"/>
        </w:tabs>
      </w:pPr>
      <w:r>
        <w:t>ALT</w:t>
      </w:r>
      <w:r w:rsidR="00ED3E67">
        <w:t xml:space="preserve"> </w:t>
      </w:r>
      <w:r w:rsidR="00766AED">
        <w:t>16</w:t>
      </w:r>
      <w:r w:rsidR="00ED3E67">
        <w:t xml:space="preserve">: </w:t>
      </w:r>
      <w:r w:rsidR="00670AFC">
        <w:t>The analyst selects the cancel option</w:t>
      </w:r>
      <w:r w:rsidR="004B29F3">
        <w:t>.</w:t>
      </w:r>
    </w:p>
    <w:p w14:paraId="03C1E37C" w14:textId="77777777" w:rsidR="00670AFC" w:rsidRPr="00282652" w:rsidRDefault="00643ADC" w:rsidP="00670AFC">
      <w:pPr>
        <w:tabs>
          <w:tab w:val="left" w:pos="6799"/>
        </w:tabs>
      </w:pPr>
      <w:r>
        <w:t>ALT</w:t>
      </w:r>
      <w:r w:rsidR="00ED3E67">
        <w:t xml:space="preserve"> </w:t>
      </w:r>
      <w:r w:rsidR="00766AED">
        <w:t>17</w:t>
      </w:r>
      <w:r w:rsidR="00ED3E67">
        <w:t xml:space="preserve">: </w:t>
      </w:r>
      <w:r w:rsidR="00670AFC">
        <w:t>The system can’t verify the existence of the child and parent node.</w:t>
      </w:r>
    </w:p>
    <w:p w14:paraId="3140B191" w14:textId="22B9C5C3" w:rsidR="00C90AE4" w:rsidRPr="00C90AE4" w:rsidRDefault="00C90AE4" w:rsidP="00C90AE4">
      <w:pPr>
        <w:tabs>
          <w:tab w:val="left" w:pos="6799"/>
        </w:tabs>
      </w:pPr>
    </w:p>
    <w:sectPr w:rsidR="00C90AE4" w:rsidRPr="00C90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oachuser" w:date="2020-03-14T05:59:00Z" w:initials="r">
    <w:p w14:paraId="3B5E3366" w14:textId="7F8B0A18" w:rsidR="00454DC0" w:rsidRDefault="00454DC0">
      <w:pPr>
        <w:pStyle w:val="CommentText"/>
      </w:pPr>
      <w:r>
        <w:rPr>
          <w:rStyle w:val="CommentReference"/>
        </w:rPr>
        <w:annotationRef/>
      </w:r>
      <w:r>
        <w:t xml:space="preserve">You should at least have a high-level description of the ALT in this document. </w:t>
      </w:r>
    </w:p>
  </w:comment>
  <w:comment w:id="2" w:author="Jetstream Rodriguez" w:date="2020-03-14T19:53:00Z" w:initials="JR">
    <w:p w14:paraId="24E129B1" w14:textId="32E79E11" w:rsidR="00D90C8C" w:rsidRDefault="00D90C8C">
      <w:pPr>
        <w:pStyle w:val="CommentText"/>
      </w:pPr>
      <w:r>
        <w:rPr>
          <w:rStyle w:val="CommentReference"/>
        </w:rPr>
        <w:annotationRef/>
      </w:r>
      <w:r>
        <w:t xml:space="preserve">Ask </w:t>
      </w:r>
      <w:r w:rsidR="00D84A91">
        <w:t>Dr. R</w:t>
      </w:r>
      <w:r>
        <w:t xml:space="preserve">oach if this is valid when regarding the other options that are </w:t>
      </w:r>
      <w:r w:rsidR="009750B1">
        <w:t>contained in the drop down menu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5E3366" w15:done="1"/>
  <w15:commentEx w15:paraId="24E129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5E3366" w16cid:durableId="2216F13A"/>
  <w16cid:commentId w16cid:paraId="24E129B1" w16cid:durableId="2217B4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CD9"/>
    <w:multiLevelType w:val="hybridMultilevel"/>
    <w:tmpl w:val="16BA4D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265CF"/>
    <w:multiLevelType w:val="hybridMultilevel"/>
    <w:tmpl w:val="F63600C2"/>
    <w:lvl w:ilvl="0" w:tplc="9F16BF3E">
      <w:start w:val="1"/>
      <w:numFmt w:val="decimal"/>
      <w:lvlText w:val="ALT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75736"/>
    <w:multiLevelType w:val="hybridMultilevel"/>
    <w:tmpl w:val="FAA63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5A46D5"/>
    <w:multiLevelType w:val="hybridMultilevel"/>
    <w:tmpl w:val="13CCE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45050"/>
    <w:multiLevelType w:val="hybridMultilevel"/>
    <w:tmpl w:val="CBE0DE74"/>
    <w:lvl w:ilvl="0" w:tplc="9F16BF3E">
      <w:start w:val="1"/>
      <w:numFmt w:val="decimal"/>
      <w:lvlText w:val="ALT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F67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8CA6433"/>
    <w:multiLevelType w:val="hybridMultilevel"/>
    <w:tmpl w:val="B7E08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D62A0"/>
    <w:multiLevelType w:val="hybridMultilevel"/>
    <w:tmpl w:val="BFE8A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D6330"/>
    <w:multiLevelType w:val="hybridMultilevel"/>
    <w:tmpl w:val="08446D82"/>
    <w:lvl w:ilvl="0" w:tplc="9F16BF3E">
      <w:start w:val="1"/>
      <w:numFmt w:val="decimal"/>
      <w:lvlText w:val="ALT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achuser">
    <w15:presenceInfo w15:providerId="None" w15:userId="roachuser"/>
  </w15:person>
  <w15:person w15:author="Jetstream Rodriguez">
    <w15:presenceInfo w15:providerId="Windows Live" w15:userId="bff73145095b40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FE"/>
    <w:rsid w:val="000009CD"/>
    <w:rsid w:val="0000137A"/>
    <w:rsid w:val="00003626"/>
    <w:rsid w:val="000040C2"/>
    <w:rsid w:val="000044C7"/>
    <w:rsid w:val="0000467C"/>
    <w:rsid w:val="00005F36"/>
    <w:rsid w:val="00006857"/>
    <w:rsid w:val="0000757D"/>
    <w:rsid w:val="000076A8"/>
    <w:rsid w:val="00010B45"/>
    <w:rsid w:val="0001144B"/>
    <w:rsid w:val="00011B7E"/>
    <w:rsid w:val="00011C6D"/>
    <w:rsid w:val="000120A2"/>
    <w:rsid w:val="00012260"/>
    <w:rsid w:val="00012AD2"/>
    <w:rsid w:val="000130C8"/>
    <w:rsid w:val="00013F99"/>
    <w:rsid w:val="00014BDC"/>
    <w:rsid w:val="00014E01"/>
    <w:rsid w:val="0001505C"/>
    <w:rsid w:val="000153A6"/>
    <w:rsid w:val="000158C3"/>
    <w:rsid w:val="00015F53"/>
    <w:rsid w:val="00016490"/>
    <w:rsid w:val="000176F7"/>
    <w:rsid w:val="00017DE5"/>
    <w:rsid w:val="00020330"/>
    <w:rsid w:val="0002128A"/>
    <w:rsid w:val="00021509"/>
    <w:rsid w:val="00022BF8"/>
    <w:rsid w:val="00023B54"/>
    <w:rsid w:val="0002444A"/>
    <w:rsid w:val="00024A8F"/>
    <w:rsid w:val="00025BE1"/>
    <w:rsid w:val="00025D52"/>
    <w:rsid w:val="00026476"/>
    <w:rsid w:val="000273C8"/>
    <w:rsid w:val="0003049A"/>
    <w:rsid w:val="00031290"/>
    <w:rsid w:val="000314DC"/>
    <w:rsid w:val="00032C49"/>
    <w:rsid w:val="00033080"/>
    <w:rsid w:val="000331C8"/>
    <w:rsid w:val="00033559"/>
    <w:rsid w:val="00033FEA"/>
    <w:rsid w:val="00034558"/>
    <w:rsid w:val="00034CE2"/>
    <w:rsid w:val="00034D94"/>
    <w:rsid w:val="00035AD1"/>
    <w:rsid w:val="00036D0D"/>
    <w:rsid w:val="0004025A"/>
    <w:rsid w:val="00040882"/>
    <w:rsid w:val="000408DA"/>
    <w:rsid w:val="00042442"/>
    <w:rsid w:val="00042D44"/>
    <w:rsid w:val="00042DA1"/>
    <w:rsid w:val="0004312A"/>
    <w:rsid w:val="0004409A"/>
    <w:rsid w:val="00046EBA"/>
    <w:rsid w:val="000471BF"/>
    <w:rsid w:val="00050C87"/>
    <w:rsid w:val="00051867"/>
    <w:rsid w:val="0005191B"/>
    <w:rsid w:val="00051E61"/>
    <w:rsid w:val="00053304"/>
    <w:rsid w:val="000545ED"/>
    <w:rsid w:val="00054AAA"/>
    <w:rsid w:val="00054D28"/>
    <w:rsid w:val="000561BF"/>
    <w:rsid w:val="0005640B"/>
    <w:rsid w:val="0005643A"/>
    <w:rsid w:val="00057ED8"/>
    <w:rsid w:val="000613F7"/>
    <w:rsid w:val="000624BE"/>
    <w:rsid w:val="00063316"/>
    <w:rsid w:val="000643EC"/>
    <w:rsid w:val="00064E63"/>
    <w:rsid w:val="0006547C"/>
    <w:rsid w:val="00067575"/>
    <w:rsid w:val="00067AF0"/>
    <w:rsid w:val="00071688"/>
    <w:rsid w:val="00071F69"/>
    <w:rsid w:val="00072905"/>
    <w:rsid w:val="000743C0"/>
    <w:rsid w:val="0007461D"/>
    <w:rsid w:val="000753CE"/>
    <w:rsid w:val="00075BE7"/>
    <w:rsid w:val="000807C3"/>
    <w:rsid w:val="00080D69"/>
    <w:rsid w:val="00081C18"/>
    <w:rsid w:val="000825EC"/>
    <w:rsid w:val="000843BD"/>
    <w:rsid w:val="00084765"/>
    <w:rsid w:val="00084F55"/>
    <w:rsid w:val="0008504D"/>
    <w:rsid w:val="00086063"/>
    <w:rsid w:val="00087EA2"/>
    <w:rsid w:val="0009094C"/>
    <w:rsid w:val="00090A43"/>
    <w:rsid w:val="000910D6"/>
    <w:rsid w:val="00091CF0"/>
    <w:rsid w:val="00091D75"/>
    <w:rsid w:val="0009266D"/>
    <w:rsid w:val="00092A2D"/>
    <w:rsid w:val="000944A2"/>
    <w:rsid w:val="000948FF"/>
    <w:rsid w:val="00094CE0"/>
    <w:rsid w:val="00095851"/>
    <w:rsid w:val="000A05D7"/>
    <w:rsid w:val="000A0632"/>
    <w:rsid w:val="000A31E6"/>
    <w:rsid w:val="000A3B3C"/>
    <w:rsid w:val="000A3D8E"/>
    <w:rsid w:val="000A4DE0"/>
    <w:rsid w:val="000A52D6"/>
    <w:rsid w:val="000A56A7"/>
    <w:rsid w:val="000A5D00"/>
    <w:rsid w:val="000A5E9C"/>
    <w:rsid w:val="000A6C21"/>
    <w:rsid w:val="000B0323"/>
    <w:rsid w:val="000B0668"/>
    <w:rsid w:val="000B116F"/>
    <w:rsid w:val="000B11FD"/>
    <w:rsid w:val="000B1506"/>
    <w:rsid w:val="000B173D"/>
    <w:rsid w:val="000B34CD"/>
    <w:rsid w:val="000B562B"/>
    <w:rsid w:val="000B59C2"/>
    <w:rsid w:val="000B6C6B"/>
    <w:rsid w:val="000B6EFD"/>
    <w:rsid w:val="000B7924"/>
    <w:rsid w:val="000B7E02"/>
    <w:rsid w:val="000B7F87"/>
    <w:rsid w:val="000C00B4"/>
    <w:rsid w:val="000C2CCC"/>
    <w:rsid w:val="000C318D"/>
    <w:rsid w:val="000C3523"/>
    <w:rsid w:val="000C3572"/>
    <w:rsid w:val="000C3706"/>
    <w:rsid w:val="000C3CAD"/>
    <w:rsid w:val="000C3E0C"/>
    <w:rsid w:val="000C4398"/>
    <w:rsid w:val="000C5063"/>
    <w:rsid w:val="000C5524"/>
    <w:rsid w:val="000C7930"/>
    <w:rsid w:val="000D0FD5"/>
    <w:rsid w:val="000D168A"/>
    <w:rsid w:val="000D319A"/>
    <w:rsid w:val="000D366A"/>
    <w:rsid w:val="000D3913"/>
    <w:rsid w:val="000D576A"/>
    <w:rsid w:val="000D747D"/>
    <w:rsid w:val="000E0C2B"/>
    <w:rsid w:val="000E144D"/>
    <w:rsid w:val="000E2355"/>
    <w:rsid w:val="000E2C87"/>
    <w:rsid w:val="000E4711"/>
    <w:rsid w:val="000E50B7"/>
    <w:rsid w:val="000E5693"/>
    <w:rsid w:val="000E5DBB"/>
    <w:rsid w:val="000E5F53"/>
    <w:rsid w:val="000E6BA4"/>
    <w:rsid w:val="000E751E"/>
    <w:rsid w:val="000E7B22"/>
    <w:rsid w:val="000F0036"/>
    <w:rsid w:val="000F09E0"/>
    <w:rsid w:val="000F0C86"/>
    <w:rsid w:val="000F1C3F"/>
    <w:rsid w:val="000F2069"/>
    <w:rsid w:val="000F23E4"/>
    <w:rsid w:val="000F3937"/>
    <w:rsid w:val="000F3B17"/>
    <w:rsid w:val="000F7E09"/>
    <w:rsid w:val="00100120"/>
    <w:rsid w:val="00101406"/>
    <w:rsid w:val="0010224A"/>
    <w:rsid w:val="00102AF5"/>
    <w:rsid w:val="00102FDF"/>
    <w:rsid w:val="00104416"/>
    <w:rsid w:val="001047A6"/>
    <w:rsid w:val="00104921"/>
    <w:rsid w:val="00104EA8"/>
    <w:rsid w:val="001054C3"/>
    <w:rsid w:val="00105E52"/>
    <w:rsid w:val="001061A7"/>
    <w:rsid w:val="00106CBC"/>
    <w:rsid w:val="001078D9"/>
    <w:rsid w:val="00110192"/>
    <w:rsid w:val="00111625"/>
    <w:rsid w:val="00111B1E"/>
    <w:rsid w:val="00112BF5"/>
    <w:rsid w:val="00113E15"/>
    <w:rsid w:val="001141E7"/>
    <w:rsid w:val="001144C6"/>
    <w:rsid w:val="001167BA"/>
    <w:rsid w:val="00120174"/>
    <w:rsid w:val="0012142D"/>
    <w:rsid w:val="00121F10"/>
    <w:rsid w:val="001232D4"/>
    <w:rsid w:val="00123430"/>
    <w:rsid w:val="001235D7"/>
    <w:rsid w:val="00123DBC"/>
    <w:rsid w:val="00123FFF"/>
    <w:rsid w:val="001245F9"/>
    <w:rsid w:val="0012462D"/>
    <w:rsid w:val="00124C35"/>
    <w:rsid w:val="00125B7A"/>
    <w:rsid w:val="00125ED5"/>
    <w:rsid w:val="00125FBC"/>
    <w:rsid w:val="0013012E"/>
    <w:rsid w:val="00130D3D"/>
    <w:rsid w:val="0013135C"/>
    <w:rsid w:val="00131366"/>
    <w:rsid w:val="00131CAE"/>
    <w:rsid w:val="00132A03"/>
    <w:rsid w:val="00132F34"/>
    <w:rsid w:val="001335A1"/>
    <w:rsid w:val="00133609"/>
    <w:rsid w:val="001338DD"/>
    <w:rsid w:val="001356D5"/>
    <w:rsid w:val="00135719"/>
    <w:rsid w:val="001361F4"/>
    <w:rsid w:val="00136994"/>
    <w:rsid w:val="001373A8"/>
    <w:rsid w:val="00137835"/>
    <w:rsid w:val="00137E43"/>
    <w:rsid w:val="0014192A"/>
    <w:rsid w:val="001428A9"/>
    <w:rsid w:val="001449A5"/>
    <w:rsid w:val="00145084"/>
    <w:rsid w:val="00145882"/>
    <w:rsid w:val="0014630D"/>
    <w:rsid w:val="00147427"/>
    <w:rsid w:val="00147D69"/>
    <w:rsid w:val="001504B8"/>
    <w:rsid w:val="001505C5"/>
    <w:rsid w:val="00151735"/>
    <w:rsid w:val="00152F25"/>
    <w:rsid w:val="00153642"/>
    <w:rsid w:val="0015399B"/>
    <w:rsid w:val="00154291"/>
    <w:rsid w:val="00156D7F"/>
    <w:rsid w:val="00161539"/>
    <w:rsid w:val="001629F7"/>
    <w:rsid w:val="00164545"/>
    <w:rsid w:val="001652FA"/>
    <w:rsid w:val="0016543B"/>
    <w:rsid w:val="00165A41"/>
    <w:rsid w:val="00165E12"/>
    <w:rsid w:val="00165F24"/>
    <w:rsid w:val="00167B00"/>
    <w:rsid w:val="0017047C"/>
    <w:rsid w:val="00170C4A"/>
    <w:rsid w:val="00170FB7"/>
    <w:rsid w:val="00172704"/>
    <w:rsid w:val="00174E98"/>
    <w:rsid w:val="00175A11"/>
    <w:rsid w:val="00175D76"/>
    <w:rsid w:val="00176531"/>
    <w:rsid w:val="00176804"/>
    <w:rsid w:val="00177C7D"/>
    <w:rsid w:val="00180A0B"/>
    <w:rsid w:val="00182085"/>
    <w:rsid w:val="00182CAD"/>
    <w:rsid w:val="00182E13"/>
    <w:rsid w:val="001849B2"/>
    <w:rsid w:val="00185820"/>
    <w:rsid w:val="00185F8D"/>
    <w:rsid w:val="00186F19"/>
    <w:rsid w:val="001872F9"/>
    <w:rsid w:val="00187FE6"/>
    <w:rsid w:val="0019068F"/>
    <w:rsid w:val="00192FC6"/>
    <w:rsid w:val="001938DA"/>
    <w:rsid w:val="00194A5A"/>
    <w:rsid w:val="00194BB2"/>
    <w:rsid w:val="001954C6"/>
    <w:rsid w:val="001960C3"/>
    <w:rsid w:val="001A1121"/>
    <w:rsid w:val="001A1A82"/>
    <w:rsid w:val="001A1EDF"/>
    <w:rsid w:val="001A30F9"/>
    <w:rsid w:val="001A5A34"/>
    <w:rsid w:val="001B0AA1"/>
    <w:rsid w:val="001B0AA6"/>
    <w:rsid w:val="001B0BFA"/>
    <w:rsid w:val="001B1157"/>
    <w:rsid w:val="001B1646"/>
    <w:rsid w:val="001B312D"/>
    <w:rsid w:val="001B3260"/>
    <w:rsid w:val="001B3CE6"/>
    <w:rsid w:val="001B4D12"/>
    <w:rsid w:val="001B4E54"/>
    <w:rsid w:val="001B4F97"/>
    <w:rsid w:val="001C148C"/>
    <w:rsid w:val="001C175C"/>
    <w:rsid w:val="001C299F"/>
    <w:rsid w:val="001C357C"/>
    <w:rsid w:val="001C35DA"/>
    <w:rsid w:val="001C3702"/>
    <w:rsid w:val="001C66F2"/>
    <w:rsid w:val="001C69AD"/>
    <w:rsid w:val="001C7A58"/>
    <w:rsid w:val="001D187B"/>
    <w:rsid w:val="001D1965"/>
    <w:rsid w:val="001D2431"/>
    <w:rsid w:val="001D2C59"/>
    <w:rsid w:val="001D46F0"/>
    <w:rsid w:val="001D49FE"/>
    <w:rsid w:val="001D56D4"/>
    <w:rsid w:val="001D632C"/>
    <w:rsid w:val="001D674B"/>
    <w:rsid w:val="001D6FDF"/>
    <w:rsid w:val="001E1C41"/>
    <w:rsid w:val="001E633B"/>
    <w:rsid w:val="001E706A"/>
    <w:rsid w:val="001E7F41"/>
    <w:rsid w:val="001F0C8B"/>
    <w:rsid w:val="001F15E1"/>
    <w:rsid w:val="001F18EA"/>
    <w:rsid w:val="001F1CFB"/>
    <w:rsid w:val="001F2946"/>
    <w:rsid w:val="001F2FE4"/>
    <w:rsid w:val="001F3788"/>
    <w:rsid w:val="001F390E"/>
    <w:rsid w:val="001F4662"/>
    <w:rsid w:val="001F4B02"/>
    <w:rsid w:val="001F4B75"/>
    <w:rsid w:val="001F4C0A"/>
    <w:rsid w:val="001F528B"/>
    <w:rsid w:val="001F5781"/>
    <w:rsid w:val="001F5958"/>
    <w:rsid w:val="001F6A81"/>
    <w:rsid w:val="001F70FC"/>
    <w:rsid w:val="001F7AFD"/>
    <w:rsid w:val="001F7B23"/>
    <w:rsid w:val="001F7BBC"/>
    <w:rsid w:val="001F7E2F"/>
    <w:rsid w:val="002007A5"/>
    <w:rsid w:val="00200CD1"/>
    <w:rsid w:val="002018D1"/>
    <w:rsid w:val="00202009"/>
    <w:rsid w:val="00202E97"/>
    <w:rsid w:val="00203790"/>
    <w:rsid w:val="00203A6F"/>
    <w:rsid w:val="00204CFD"/>
    <w:rsid w:val="00204EDD"/>
    <w:rsid w:val="00206CE2"/>
    <w:rsid w:val="00207045"/>
    <w:rsid w:val="0020745F"/>
    <w:rsid w:val="00210C47"/>
    <w:rsid w:val="0021118B"/>
    <w:rsid w:val="00212D04"/>
    <w:rsid w:val="0021411D"/>
    <w:rsid w:val="00216221"/>
    <w:rsid w:val="002165B4"/>
    <w:rsid w:val="0021674F"/>
    <w:rsid w:val="00216933"/>
    <w:rsid w:val="00220ECB"/>
    <w:rsid w:val="0022156E"/>
    <w:rsid w:val="0022161A"/>
    <w:rsid w:val="00224A88"/>
    <w:rsid w:val="00226A9A"/>
    <w:rsid w:val="00227A84"/>
    <w:rsid w:val="0023071A"/>
    <w:rsid w:val="00230C13"/>
    <w:rsid w:val="00230E39"/>
    <w:rsid w:val="00231CB1"/>
    <w:rsid w:val="002320C3"/>
    <w:rsid w:val="002337B3"/>
    <w:rsid w:val="00233E5C"/>
    <w:rsid w:val="002345D3"/>
    <w:rsid w:val="0023508A"/>
    <w:rsid w:val="002361C6"/>
    <w:rsid w:val="00241467"/>
    <w:rsid w:val="0024301C"/>
    <w:rsid w:val="002440E8"/>
    <w:rsid w:val="0024486F"/>
    <w:rsid w:val="00245020"/>
    <w:rsid w:val="002457D1"/>
    <w:rsid w:val="00245910"/>
    <w:rsid w:val="00245B5F"/>
    <w:rsid w:val="00245C38"/>
    <w:rsid w:val="00246E2C"/>
    <w:rsid w:val="00250766"/>
    <w:rsid w:val="00251161"/>
    <w:rsid w:val="00251C68"/>
    <w:rsid w:val="00251E5C"/>
    <w:rsid w:val="00253611"/>
    <w:rsid w:val="002539AC"/>
    <w:rsid w:val="00254A09"/>
    <w:rsid w:val="00254D9C"/>
    <w:rsid w:val="002558E7"/>
    <w:rsid w:val="00255AFE"/>
    <w:rsid w:val="002561C2"/>
    <w:rsid w:val="00256262"/>
    <w:rsid w:val="00257757"/>
    <w:rsid w:val="00260245"/>
    <w:rsid w:val="00260393"/>
    <w:rsid w:val="00260A5A"/>
    <w:rsid w:val="002620E9"/>
    <w:rsid w:val="00262D79"/>
    <w:rsid w:val="002630EF"/>
    <w:rsid w:val="002651AB"/>
    <w:rsid w:val="002658B4"/>
    <w:rsid w:val="002658D1"/>
    <w:rsid w:val="00265EA1"/>
    <w:rsid w:val="002663CA"/>
    <w:rsid w:val="0026705E"/>
    <w:rsid w:val="002675DD"/>
    <w:rsid w:val="002706B3"/>
    <w:rsid w:val="0027083A"/>
    <w:rsid w:val="00270C85"/>
    <w:rsid w:val="00271599"/>
    <w:rsid w:val="00271C5D"/>
    <w:rsid w:val="002723AE"/>
    <w:rsid w:val="002726B3"/>
    <w:rsid w:val="002732A0"/>
    <w:rsid w:val="00274174"/>
    <w:rsid w:val="00274CF4"/>
    <w:rsid w:val="0027530A"/>
    <w:rsid w:val="00276CD5"/>
    <w:rsid w:val="00276DF6"/>
    <w:rsid w:val="00282652"/>
    <w:rsid w:val="00283A95"/>
    <w:rsid w:val="002845DA"/>
    <w:rsid w:val="0028480D"/>
    <w:rsid w:val="0028494A"/>
    <w:rsid w:val="00286310"/>
    <w:rsid w:val="00286740"/>
    <w:rsid w:val="00286E91"/>
    <w:rsid w:val="002871C4"/>
    <w:rsid w:val="0028727F"/>
    <w:rsid w:val="00287396"/>
    <w:rsid w:val="00287E50"/>
    <w:rsid w:val="002903E8"/>
    <w:rsid w:val="00290505"/>
    <w:rsid w:val="00291292"/>
    <w:rsid w:val="00292001"/>
    <w:rsid w:val="002928BC"/>
    <w:rsid w:val="002937F5"/>
    <w:rsid w:val="002964A5"/>
    <w:rsid w:val="002A0088"/>
    <w:rsid w:val="002A10C3"/>
    <w:rsid w:val="002A1551"/>
    <w:rsid w:val="002A1E88"/>
    <w:rsid w:val="002A2864"/>
    <w:rsid w:val="002A2D81"/>
    <w:rsid w:val="002A38ED"/>
    <w:rsid w:val="002A494C"/>
    <w:rsid w:val="002A5B2F"/>
    <w:rsid w:val="002A6280"/>
    <w:rsid w:val="002A79A4"/>
    <w:rsid w:val="002B05BB"/>
    <w:rsid w:val="002B1FAA"/>
    <w:rsid w:val="002B48B8"/>
    <w:rsid w:val="002B4E07"/>
    <w:rsid w:val="002B7F83"/>
    <w:rsid w:val="002C0C15"/>
    <w:rsid w:val="002C10FB"/>
    <w:rsid w:val="002C1178"/>
    <w:rsid w:val="002C1EDA"/>
    <w:rsid w:val="002C21B5"/>
    <w:rsid w:val="002C2F22"/>
    <w:rsid w:val="002C6A1D"/>
    <w:rsid w:val="002C76DE"/>
    <w:rsid w:val="002C77FC"/>
    <w:rsid w:val="002D0555"/>
    <w:rsid w:val="002D079B"/>
    <w:rsid w:val="002D1CC4"/>
    <w:rsid w:val="002D202B"/>
    <w:rsid w:val="002D3398"/>
    <w:rsid w:val="002D4B18"/>
    <w:rsid w:val="002D5D13"/>
    <w:rsid w:val="002D612C"/>
    <w:rsid w:val="002D7ABC"/>
    <w:rsid w:val="002E56FD"/>
    <w:rsid w:val="002E58B3"/>
    <w:rsid w:val="002E5C38"/>
    <w:rsid w:val="002E5CA9"/>
    <w:rsid w:val="002E61FD"/>
    <w:rsid w:val="002E683D"/>
    <w:rsid w:val="002E6999"/>
    <w:rsid w:val="002E6CBC"/>
    <w:rsid w:val="002F0277"/>
    <w:rsid w:val="002F054C"/>
    <w:rsid w:val="002F144B"/>
    <w:rsid w:val="002F2557"/>
    <w:rsid w:val="002F29C7"/>
    <w:rsid w:val="002F37E6"/>
    <w:rsid w:val="002F4A80"/>
    <w:rsid w:val="002F4E5F"/>
    <w:rsid w:val="002F4F33"/>
    <w:rsid w:val="002F5608"/>
    <w:rsid w:val="002F565B"/>
    <w:rsid w:val="002F6964"/>
    <w:rsid w:val="002F754D"/>
    <w:rsid w:val="002F7721"/>
    <w:rsid w:val="002F7B1E"/>
    <w:rsid w:val="00300509"/>
    <w:rsid w:val="00300555"/>
    <w:rsid w:val="00301E51"/>
    <w:rsid w:val="003024EA"/>
    <w:rsid w:val="0030497B"/>
    <w:rsid w:val="00304CD4"/>
    <w:rsid w:val="00312AA2"/>
    <w:rsid w:val="00312E8B"/>
    <w:rsid w:val="0031649D"/>
    <w:rsid w:val="00316D45"/>
    <w:rsid w:val="003171D8"/>
    <w:rsid w:val="00317787"/>
    <w:rsid w:val="00322449"/>
    <w:rsid w:val="00322C8D"/>
    <w:rsid w:val="0032324A"/>
    <w:rsid w:val="00324BB4"/>
    <w:rsid w:val="00325A98"/>
    <w:rsid w:val="0032680B"/>
    <w:rsid w:val="003277EF"/>
    <w:rsid w:val="00330C2F"/>
    <w:rsid w:val="003319DC"/>
    <w:rsid w:val="00332E02"/>
    <w:rsid w:val="00333890"/>
    <w:rsid w:val="00333D38"/>
    <w:rsid w:val="00334686"/>
    <w:rsid w:val="00334E8F"/>
    <w:rsid w:val="00337A5B"/>
    <w:rsid w:val="00340047"/>
    <w:rsid w:val="003405A3"/>
    <w:rsid w:val="00340F9A"/>
    <w:rsid w:val="003425D8"/>
    <w:rsid w:val="003430F4"/>
    <w:rsid w:val="003440F6"/>
    <w:rsid w:val="00344749"/>
    <w:rsid w:val="00345609"/>
    <w:rsid w:val="00345646"/>
    <w:rsid w:val="003469E1"/>
    <w:rsid w:val="0034723C"/>
    <w:rsid w:val="0034750E"/>
    <w:rsid w:val="0034760C"/>
    <w:rsid w:val="003525DB"/>
    <w:rsid w:val="0035271D"/>
    <w:rsid w:val="003546BE"/>
    <w:rsid w:val="00356375"/>
    <w:rsid w:val="00356978"/>
    <w:rsid w:val="00356DCB"/>
    <w:rsid w:val="00356FCD"/>
    <w:rsid w:val="0036046A"/>
    <w:rsid w:val="00360E20"/>
    <w:rsid w:val="00361527"/>
    <w:rsid w:val="00361E4F"/>
    <w:rsid w:val="0036306D"/>
    <w:rsid w:val="003646BA"/>
    <w:rsid w:val="00365B26"/>
    <w:rsid w:val="003660B0"/>
    <w:rsid w:val="0036744E"/>
    <w:rsid w:val="00367A0B"/>
    <w:rsid w:val="00370B46"/>
    <w:rsid w:val="00370D6B"/>
    <w:rsid w:val="00370F58"/>
    <w:rsid w:val="00370FF5"/>
    <w:rsid w:val="0037112D"/>
    <w:rsid w:val="00371297"/>
    <w:rsid w:val="00371943"/>
    <w:rsid w:val="00371C40"/>
    <w:rsid w:val="00372136"/>
    <w:rsid w:val="0037223B"/>
    <w:rsid w:val="00372538"/>
    <w:rsid w:val="00372D91"/>
    <w:rsid w:val="003730EB"/>
    <w:rsid w:val="0037375D"/>
    <w:rsid w:val="00373F2B"/>
    <w:rsid w:val="00374FE5"/>
    <w:rsid w:val="003755ED"/>
    <w:rsid w:val="0037591D"/>
    <w:rsid w:val="00376280"/>
    <w:rsid w:val="00376858"/>
    <w:rsid w:val="00380D76"/>
    <w:rsid w:val="0038131B"/>
    <w:rsid w:val="00381D25"/>
    <w:rsid w:val="0038233D"/>
    <w:rsid w:val="0038239B"/>
    <w:rsid w:val="0038298B"/>
    <w:rsid w:val="00384974"/>
    <w:rsid w:val="00386117"/>
    <w:rsid w:val="00386D8C"/>
    <w:rsid w:val="0039003D"/>
    <w:rsid w:val="00390321"/>
    <w:rsid w:val="00391469"/>
    <w:rsid w:val="00392076"/>
    <w:rsid w:val="003922C6"/>
    <w:rsid w:val="00392B40"/>
    <w:rsid w:val="0039362B"/>
    <w:rsid w:val="00393BCA"/>
    <w:rsid w:val="003943B8"/>
    <w:rsid w:val="00395A1D"/>
    <w:rsid w:val="00395D85"/>
    <w:rsid w:val="00396017"/>
    <w:rsid w:val="00397AAE"/>
    <w:rsid w:val="003A0AE1"/>
    <w:rsid w:val="003A1124"/>
    <w:rsid w:val="003A1144"/>
    <w:rsid w:val="003A1649"/>
    <w:rsid w:val="003A180E"/>
    <w:rsid w:val="003A2782"/>
    <w:rsid w:val="003A32A7"/>
    <w:rsid w:val="003A3F1E"/>
    <w:rsid w:val="003A5EAA"/>
    <w:rsid w:val="003A67C7"/>
    <w:rsid w:val="003B05AF"/>
    <w:rsid w:val="003B2CDC"/>
    <w:rsid w:val="003B2FD8"/>
    <w:rsid w:val="003B3C91"/>
    <w:rsid w:val="003B3F7D"/>
    <w:rsid w:val="003B4990"/>
    <w:rsid w:val="003B4FA7"/>
    <w:rsid w:val="003B5A00"/>
    <w:rsid w:val="003B636D"/>
    <w:rsid w:val="003B6594"/>
    <w:rsid w:val="003B66E0"/>
    <w:rsid w:val="003C04C7"/>
    <w:rsid w:val="003C1608"/>
    <w:rsid w:val="003C17BD"/>
    <w:rsid w:val="003C271E"/>
    <w:rsid w:val="003C278D"/>
    <w:rsid w:val="003C2A26"/>
    <w:rsid w:val="003C2E83"/>
    <w:rsid w:val="003C304D"/>
    <w:rsid w:val="003C31D7"/>
    <w:rsid w:val="003C42AB"/>
    <w:rsid w:val="003C4D86"/>
    <w:rsid w:val="003C5513"/>
    <w:rsid w:val="003C61F4"/>
    <w:rsid w:val="003C666A"/>
    <w:rsid w:val="003C6FB9"/>
    <w:rsid w:val="003C78B5"/>
    <w:rsid w:val="003D0024"/>
    <w:rsid w:val="003D0388"/>
    <w:rsid w:val="003D0F86"/>
    <w:rsid w:val="003D20C1"/>
    <w:rsid w:val="003D21BF"/>
    <w:rsid w:val="003D352F"/>
    <w:rsid w:val="003D4481"/>
    <w:rsid w:val="003D4804"/>
    <w:rsid w:val="003D4A54"/>
    <w:rsid w:val="003D4C34"/>
    <w:rsid w:val="003D6043"/>
    <w:rsid w:val="003D7E11"/>
    <w:rsid w:val="003D7EBB"/>
    <w:rsid w:val="003E0AF6"/>
    <w:rsid w:val="003E0DA0"/>
    <w:rsid w:val="003E0DC4"/>
    <w:rsid w:val="003E1317"/>
    <w:rsid w:val="003E174D"/>
    <w:rsid w:val="003E1B5A"/>
    <w:rsid w:val="003E3B2A"/>
    <w:rsid w:val="003E44BA"/>
    <w:rsid w:val="003E4AFF"/>
    <w:rsid w:val="003E5EB0"/>
    <w:rsid w:val="003E79E1"/>
    <w:rsid w:val="003F004E"/>
    <w:rsid w:val="003F0B6B"/>
    <w:rsid w:val="003F1739"/>
    <w:rsid w:val="003F202E"/>
    <w:rsid w:val="003F293C"/>
    <w:rsid w:val="003F3446"/>
    <w:rsid w:val="003F3EA3"/>
    <w:rsid w:val="003F4959"/>
    <w:rsid w:val="003F4C64"/>
    <w:rsid w:val="003F673E"/>
    <w:rsid w:val="003F6B5E"/>
    <w:rsid w:val="003F7CBE"/>
    <w:rsid w:val="004005E0"/>
    <w:rsid w:val="00403BF3"/>
    <w:rsid w:val="004062B9"/>
    <w:rsid w:val="00406975"/>
    <w:rsid w:val="00407AB0"/>
    <w:rsid w:val="00410B1E"/>
    <w:rsid w:val="0041183E"/>
    <w:rsid w:val="00411C3D"/>
    <w:rsid w:val="004132B1"/>
    <w:rsid w:val="0041382B"/>
    <w:rsid w:val="004140A1"/>
    <w:rsid w:val="00414AAC"/>
    <w:rsid w:val="00415D8F"/>
    <w:rsid w:val="00416972"/>
    <w:rsid w:val="00420909"/>
    <w:rsid w:val="004219AF"/>
    <w:rsid w:val="00421CE3"/>
    <w:rsid w:val="00422A4E"/>
    <w:rsid w:val="00423720"/>
    <w:rsid w:val="00424BC5"/>
    <w:rsid w:val="00424C51"/>
    <w:rsid w:val="00425A8A"/>
    <w:rsid w:val="004269FC"/>
    <w:rsid w:val="00426F09"/>
    <w:rsid w:val="00427644"/>
    <w:rsid w:val="004279FD"/>
    <w:rsid w:val="0043004E"/>
    <w:rsid w:val="00431044"/>
    <w:rsid w:val="00431C31"/>
    <w:rsid w:val="00431E09"/>
    <w:rsid w:val="00432F0C"/>
    <w:rsid w:val="00434228"/>
    <w:rsid w:val="004345A9"/>
    <w:rsid w:val="00435189"/>
    <w:rsid w:val="00435BC7"/>
    <w:rsid w:val="004361AE"/>
    <w:rsid w:val="0043683B"/>
    <w:rsid w:val="00440E92"/>
    <w:rsid w:val="0044161D"/>
    <w:rsid w:val="00441C01"/>
    <w:rsid w:val="004428FB"/>
    <w:rsid w:val="00444B09"/>
    <w:rsid w:val="00444DD8"/>
    <w:rsid w:val="00444E66"/>
    <w:rsid w:val="00446882"/>
    <w:rsid w:val="004468A1"/>
    <w:rsid w:val="00446DF7"/>
    <w:rsid w:val="00447414"/>
    <w:rsid w:val="0044797A"/>
    <w:rsid w:val="00447AE7"/>
    <w:rsid w:val="00450EE1"/>
    <w:rsid w:val="004513BD"/>
    <w:rsid w:val="004518E4"/>
    <w:rsid w:val="0045268B"/>
    <w:rsid w:val="00453943"/>
    <w:rsid w:val="00454063"/>
    <w:rsid w:val="00454420"/>
    <w:rsid w:val="00454DC0"/>
    <w:rsid w:val="004557FD"/>
    <w:rsid w:val="00456291"/>
    <w:rsid w:val="00456AF8"/>
    <w:rsid w:val="00456D9C"/>
    <w:rsid w:val="00460BC7"/>
    <w:rsid w:val="004615A9"/>
    <w:rsid w:val="004620B0"/>
    <w:rsid w:val="00463580"/>
    <w:rsid w:val="00464A94"/>
    <w:rsid w:val="00464DBA"/>
    <w:rsid w:val="00465C87"/>
    <w:rsid w:val="004664F1"/>
    <w:rsid w:val="00470916"/>
    <w:rsid w:val="00471E14"/>
    <w:rsid w:val="004720F3"/>
    <w:rsid w:val="00473D78"/>
    <w:rsid w:val="00473F45"/>
    <w:rsid w:val="00474783"/>
    <w:rsid w:val="00474F48"/>
    <w:rsid w:val="004751A7"/>
    <w:rsid w:val="0047728A"/>
    <w:rsid w:val="0047752D"/>
    <w:rsid w:val="00477676"/>
    <w:rsid w:val="00480B47"/>
    <w:rsid w:val="0048103D"/>
    <w:rsid w:val="004812FD"/>
    <w:rsid w:val="00481B18"/>
    <w:rsid w:val="004830C3"/>
    <w:rsid w:val="00484922"/>
    <w:rsid w:val="00484FD9"/>
    <w:rsid w:val="00486344"/>
    <w:rsid w:val="00486777"/>
    <w:rsid w:val="004937FD"/>
    <w:rsid w:val="004941E7"/>
    <w:rsid w:val="00494700"/>
    <w:rsid w:val="00494A0D"/>
    <w:rsid w:val="00494F7B"/>
    <w:rsid w:val="004955E6"/>
    <w:rsid w:val="00496479"/>
    <w:rsid w:val="00496836"/>
    <w:rsid w:val="0049725D"/>
    <w:rsid w:val="004973FF"/>
    <w:rsid w:val="0049797E"/>
    <w:rsid w:val="004A12DD"/>
    <w:rsid w:val="004A332B"/>
    <w:rsid w:val="004A38EF"/>
    <w:rsid w:val="004A4C1F"/>
    <w:rsid w:val="004A4CF1"/>
    <w:rsid w:val="004A5C1B"/>
    <w:rsid w:val="004A72A4"/>
    <w:rsid w:val="004A7873"/>
    <w:rsid w:val="004B0307"/>
    <w:rsid w:val="004B0BA4"/>
    <w:rsid w:val="004B10EC"/>
    <w:rsid w:val="004B2841"/>
    <w:rsid w:val="004B29F3"/>
    <w:rsid w:val="004B3985"/>
    <w:rsid w:val="004B495B"/>
    <w:rsid w:val="004B598A"/>
    <w:rsid w:val="004B5DCB"/>
    <w:rsid w:val="004B7CE4"/>
    <w:rsid w:val="004B7E08"/>
    <w:rsid w:val="004C10FE"/>
    <w:rsid w:val="004C1594"/>
    <w:rsid w:val="004C1599"/>
    <w:rsid w:val="004C1825"/>
    <w:rsid w:val="004C27ED"/>
    <w:rsid w:val="004C2945"/>
    <w:rsid w:val="004C2F7E"/>
    <w:rsid w:val="004C3E9A"/>
    <w:rsid w:val="004C408D"/>
    <w:rsid w:val="004C465F"/>
    <w:rsid w:val="004C55DD"/>
    <w:rsid w:val="004C65EB"/>
    <w:rsid w:val="004C6D51"/>
    <w:rsid w:val="004C7040"/>
    <w:rsid w:val="004C723A"/>
    <w:rsid w:val="004C782E"/>
    <w:rsid w:val="004C7D32"/>
    <w:rsid w:val="004D01BA"/>
    <w:rsid w:val="004D05C0"/>
    <w:rsid w:val="004D0DA1"/>
    <w:rsid w:val="004D0E89"/>
    <w:rsid w:val="004D1574"/>
    <w:rsid w:val="004D18FC"/>
    <w:rsid w:val="004D2A55"/>
    <w:rsid w:val="004D4893"/>
    <w:rsid w:val="004D7E1E"/>
    <w:rsid w:val="004E0C88"/>
    <w:rsid w:val="004E0CFA"/>
    <w:rsid w:val="004E187B"/>
    <w:rsid w:val="004E33AC"/>
    <w:rsid w:val="004E34E5"/>
    <w:rsid w:val="004E35E7"/>
    <w:rsid w:val="004E3FAF"/>
    <w:rsid w:val="004E47D8"/>
    <w:rsid w:val="004E5DE1"/>
    <w:rsid w:val="004E5ECA"/>
    <w:rsid w:val="004E6271"/>
    <w:rsid w:val="004E66F9"/>
    <w:rsid w:val="004E6A24"/>
    <w:rsid w:val="004E76BB"/>
    <w:rsid w:val="004E7E3D"/>
    <w:rsid w:val="004F043A"/>
    <w:rsid w:val="004F107C"/>
    <w:rsid w:val="004F1EBF"/>
    <w:rsid w:val="004F2662"/>
    <w:rsid w:val="004F2707"/>
    <w:rsid w:val="004F283E"/>
    <w:rsid w:val="004F33BA"/>
    <w:rsid w:val="004F3420"/>
    <w:rsid w:val="004F4A11"/>
    <w:rsid w:val="004F623D"/>
    <w:rsid w:val="0050171E"/>
    <w:rsid w:val="00501738"/>
    <w:rsid w:val="00502F4F"/>
    <w:rsid w:val="00504023"/>
    <w:rsid w:val="005043DD"/>
    <w:rsid w:val="00504568"/>
    <w:rsid w:val="00506A7C"/>
    <w:rsid w:val="0050714A"/>
    <w:rsid w:val="00510744"/>
    <w:rsid w:val="00511ED9"/>
    <w:rsid w:val="0051222E"/>
    <w:rsid w:val="00512944"/>
    <w:rsid w:val="0051301E"/>
    <w:rsid w:val="00513F64"/>
    <w:rsid w:val="005148BD"/>
    <w:rsid w:val="005172A1"/>
    <w:rsid w:val="00517D58"/>
    <w:rsid w:val="00520791"/>
    <w:rsid w:val="00521FA7"/>
    <w:rsid w:val="005228C2"/>
    <w:rsid w:val="005248EC"/>
    <w:rsid w:val="00524E97"/>
    <w:rsid w:val="0052614B"/>
    <w:rsid w:val="0052628A"/>
    <w:rsid w:val="005262CB"/>
    <w:rsid w:val="00526D11"/>
    <w:rsid w:val="00526D39"/>
    <w:rsid w:val="00526E32"/>
    <w:rsid w:val="00527232"/>
    <w:rsid w:val="00527D4E"/>
    <w:rsid w:val="0053037B"/>
    <w:rsid w:val="0053045F"/>
    <w:rsid w:val="00530596"/>
    <w:rsid w:val="00530F4F"/>
    <w:rsid w:val="0053228D"/>
    <w:rsid w:val="00533C81"/>
    <w:rsid w:val="005345A1"/>
    <w:rsid w:val="005347ED"/>
    <w:rsid w:val="00535AF2"/>
    <w:rsid w:val="005372A6"/>
    <w:rsid w:val="0054005F"/>
    <w:rsid w:val="00540529"/>
    <w:rsid w:val="00540871"/>
    <w:rsid w:val="00540C1E"/>
    <w:rsid w:val="00540F86"/>
    <w:rsid w:val="005417DD"/>
    <w:rsid w:val="0054199A"/>
    <w:rsid w:val="00544526"/>
    <w:rsid w:val="0054562F"/>
    <w:rsid w:val="00547759"/>
    <w:rsid w:val="00547C20"/>
    <w:rsid w:val="00547DFE"/>
    <w:rsid w:val="00550807"/>
    <w:rsid w:val="00550833"/>
    <w:rsid w:val="005510F6"/>
    <w:rsid w:val="0055232D"/>
    <w:rsid w:val="00552432"/>
    <w:rsid w:val="005526EA"/>
    <w:rsid w:val="00552E73"/>
    <w:rsid w:val="00553127"/>
    <w:rsid w:val="005531D9"/>
    <w:rsid w:val="00554224"/>
    <w:rsid w:val="0055516B"/>
    <w:rsid w:val="0055517D"/>
    <w:rsid w:val="0055541B"/>
    <w:rsid w:val="00555844"/>
    <w:rsid w:val="005571BB"/>
    <w:rsid w:val="00560AD4"/>
    <w:rsid w:val="00561CFB"/>
    <w:rsid w:val="00561FE6"/>
    <w:rsid w:val="005626C0"/>
    <w:rsid w:val="0056286A"/>
    <w:rsid w:val="00562BA7"/>
    <w:rsid w:val="005673E5"/>
    <w:rsid w:val="005706DE"/>
    <w:rsid w:val="005725EE"/>
    <w:rsid w:val="0057319A"/>
    <w:rsid w:val="0057374B"/>
    <w:rsid w:val="00573B07"/>
    <w:rsid w:val="00574021"/>
    <w:rsid w:val="00574773"/>
    <w:rsid w:val="0057499D"/>
    <w:rsid w:val="005754F4"/>
    <w:rsid w:val="00575DB4"/>
    <w:rsid w:val="005770C9"/>
    <w:rsid w:val="005776A2"/>
    <w:rsid w:val="00577A39"/>
    <w:rsid w:val="00580B2F"/>
    <w:rsid w:val="00580C46"/>
    <w:rsid w:val="0058125A"/>
    <w:rsid w:val="00581B7E"/>
    <w:rsid w:val="005824F6"/>
    <w:rsid w:val="00583B1E"/>
    <w:rsid w:val="00583E4D"/>
    <w:rsid w:val="00586D5B"/>
    <w:rsid w:val="00586F6F"/>
    <w:rsid w:val="00590CB1"/>
    <w:rsid w:val="00590D9B"/>
    <w:rsid w:val="00591C8A"/>
    <w:rsid w:val="00592023"/>
    <w:rsid w:val="005933CF"/>
    <w:rsid w:val="00593962"/>
    <w:rsid w:val="00593DCF"/>
    <w:rsid w:val="00594741"/>
    <w:rsid w:val="005956DC"/>
    <w:rsid w:val="005964DF"/>
    <w:rsid w:val="005A0372"/>
    <w:rsid w:val="005A0CF2"/>
    <w:rsid w:val="005A15B1"/>
    <w:rsid w:val="005A314C"/>
    <w:rsid w:val="005A3749"/>
    <w:rsid w:val="005A3C01"/>
    <w:rsid w:val="005A4ABC"/>
    <w:rsid w:val="005A4B32"/>
    <w:rsid w:val="005A4CA6"/>
    <w:rsid w:val="005A5722"/>
    <w:rsid w:val="005A5944"/>
    <w:rsid w:val="005A5A0E"/>
    <w:rsid w:val="005A7DAD"/>
    <w:rsid w:val="005B038E"/>
    <w:rsid w:val="005B1228"/>
    <w:rsid w:val="005B139B"/>
    <w:rsid w:val="005B2189"/>
    <w:rsid w:val="005B3388"/>
    <w:rsid w:val="005B41B4"/>
    <w:rsid w:val="005B4CD3"/>
    <w:rsid w:val="005B54CA"/>
    <w:rsid w:val="005B5F30"/>
    <w:rsid w:val="005B6520"/>
    <w:rsid w:val="005B6AC4"/>
    <w:rsid w:val="005B7D31"/>
    <w:rsid w:val="005C0DB0"/>
    <w:rsid w:val="005C10A2"/>
    <w:rsid w:val="005C3E0E"/>
    <w:rsid w:val="005C3F0D"/>
    <w:rsid w:val="005C4ADB"/>
    <w:rsid w:val="005C538D"/>
    <w:rsid w:val="005C542F"/>
    <w:rsid w:val="005C58C7"/>
    <w:rsid w:val="005C5C0C"/>
    <w:rsid w:val="005C66CF"/>
    <w:rsid w:val="005D0487"/>
    <w:rsid w:val="005D0A42"/>
    <w:rsid w:val="005D29D9"/>
    <w:rsid w:val="005D3C4E"/>
    <w:rsid w:val="005D4F5F"/>
    <w:rsid w:val="005D5710"/>
    <w:rsid w:val="005D6607"/>
    <w:rsid w:val="005D68B9"/>
    <w:rsid w:val="005D6A86"/>
    <w:rsid w:val="005D7742"/>
    <w:rsid w:val="005E05BB"/>
    <w:rsid w:val="005E079A"/>
    <w:rsid w:val="005E0833"/>
    <w:rsid w:val="005E27FC"/>
    <w:rsid w:val="005E32CC"/>
    <w:rsid w:val="005E438D"/>
    <w:rsid w:val="005E5E2F"/>
    <w:rsid w:val="005E62B8"/>
    <w:rsid w:val="005E69F8"/>
    <w:rsid w:val="005E6D6C"/>
    <w:rsid w:val="005E7294"/>
    <w:rsid w:val="005E7BAE"/>
    <w:rsid w:val="005F0060"/>
    <w:rsid w:val="005F020B"/>
    <w:rsid w:val="005F11C2"/>
    <w:rsid w:val="005F34A8"/>
    <w:rsid w:val="005F3B17"/>
    <w:rsid w:val="005F3B51"/>
    <w:rsid w:val="005F4842"/>
    <w:rsid w:val="005F4ABE"/>
    <w:rsid w:val="005F4D2C"/>
    <w:rsid w:val="005F59DC"/>
    <w:rsid w:val="005F5F93"/>
    <w:rsid w:val="005F6465"/>
    <w:rsid w:val="005F7062"/>
    <w:rsid w:val="005F73C6"/>
    <w:rsid w:val="005F7B18"/>
    <w:rsid w:val="00600DC7"/>
    <w:rsid w:val="00601858"/>
    <w:rsid w:val="00602C37"/>
    <w:rsid w:val="0060311D"/>
    <w:rsid w:val="006038F3"/>
    <w:rsid w:val="00604D96"/>
    <w:rsid w:val="00606EF5"/>
    <w:rsid w:val="006070EB"/>
    <w:rsid w:val="00607C9E"/>
    <w:rsid w:val="00610724"/>
    <w:rsid w:val="0061085B"/>
    <w:rsid w:val="0061123B"/>
    <w:rsid w:val="006145E8"/>
    <w:rsid w:val="00615E5B"/>
    <w:rsid w:val="00616050"/>
    <w:rsid w:val="00616F4E"/>
    <w:rsid w:val="00617BA9"/>
    <w:rsid w:val="00617F5D"/>
    <w:rsid w:val="0062024B"/>
    <w:rsid w:val="006204CC"/>
    <w:rsid w:val="00620AB0"/>
    <w:rsid w:val="00622715"/>
    <w:rsid w:val="00622D26"/>
    <w:rsid w:val="0062305B"/>
    <w:rsid w:val="0062357A"/>
    <w:rsid w:val="00624CC8"/>
    <w:rsid w:val="00625A69"/>
    <w:rsid w:val="00626333"/>
    <w:rsid w:val="006263A4"/>
    <w:rsid w:val="006267CD"/>
    <w:rsid w:val="00630D6C"/>
    <w:rsid w:val="0063125B"/>
    <w:rsid w:val="00631865"/>
    <w:rsid w:val="00631A53"/>
    <w:rsid w:val="00631BE3"/>
    <w:rsid w:val="006321AF"/>
    <w:rsid w:val="006321C3"/>
    <w:rsid w:val="006350D4"/>
    <w:rsid w:val="006351FB"/>
    <w:rsid w:val="0063766F"/>
    <w:rsid w:val="006415D0"/>
    <w:rsid w:val="006432B0"/>
    <w:rsid w:val="00643ADC"/>
    <w:rsid w:val="006444F6"/>
    <w:rsid w:val="00644A5B"/>
    <w:rsid w:val="00645AD3"/>
    <w:rsid w:val="00647FA0"/>
    <w:rsid w:val="006519EA"/>
    <w:rsid w:val="00653B94"/>
    <w:rsid w:val="00655618"/>
    <w:rsid w:val="00656A1A"/>
    <w:rsid w:val="006574A6"/>
    <w:rsid w:val="006602CD"/>
    <w:rsid w:val="00660645"/>
    <w:rsid w:val="0066140A"/>
    <w:rsid w:val="0066172C"/>
    <w:rsid w:val="00664192"/>
    <w:rsid w:val="00664BA4"/>
    <w:rsid w:val="00664E24"/>
    <w:rsid w:val="00665217"/>
    <w:rsid w:val="00666E78"/>
    <w:rsid w:val="006670B4"/>
    <w:rsid w:val="006673D0"/>
    <w:rsid w:val="0066775D"/>
    <w:rsid w:val="006678EB"/>
    <w:rsid w:val="00667B57"/>
    <w:rsid w:val="00667CEC"/>
    <w:rsid w:val="00670820"/>
    <w:rsid w:val="00670AFC"/>
    <w:rsid w:val="0067280E"/>
    <w:rsid w:val="00672FAE"/>
    <w:rsid w:val="0067614E"/>
    <w:rsid w:val="0067687E"/>
    <w:rsid w:val="00676F62"/>
    <w:rsid w:val="00677D7A"/>
    <w:rsid w:val="00677FAF"/>
    <w:rsid w:val="0068101A"/>
    <w:rsid w:val="00682893"/>
    <w:rsid w:val="00682A00"/>
    <w:rsid w:val="00683F61"/>
    <w:rsid w:val="00684DE9"/>
    <w:rsid w:val="006906B0"/>
    <w:rsid w:val="0069121C"/>
    <w:rsid w:val="00691AEE"/>
    <w:rsid w:val="00692536"/>
    <w:rsid w:val="006927F1"/>
    <w:rsid w:val="00693ED5"/>
    <w:rsid w:val="006945B7"/>
    <w:rsid w:val="00694880"/>
    <w:rsid w:val="00694891"/>
    <w:rsid w:val="00695AC8"/>
    <w:rsid w:val="006975AA"/>
    <w:rsid w:val="0069787E"/>
    <w:rsid w:val="00697F9C"/>
    <w:rsid w:val="006A003F"/>
    <w:rsid w:val="006A01D6"/>
    <w:rsid w:val="006A0FBB"/>
    <w:rsid w:val="006A109F"/>
    <w:rsid w:val="006A1796"/>
    <w:rsid w:val="006A1EA3"/>
    <w:rsid w:val="006A3045"/>
    <w:rsid w:val="006A4293"/>
    <w:rsid w:val="006A5FD7"/>
    <w:rsid w:val="006A6BCB"/>
    <w:rsid w:val="006A74B3"/>
    <w:rsid w:val="006A7C5D"/>
    <w:rsid w:val="006B067F"/>
    <w:rsid w:val="006B1E23"/>
    <w:rsid w:val="006B20FD"/>
    <w:rsid w:val="006B256C"/>
    <w:rsid w:val="006B44A8"/>
    <w:rsid w:val="006B45BC"/>
    <w:rsid w:val="006B574E"/>
    <w:rsid w:val="006B6E20"/>
    <w:rsid w:val="006C033D"/>
    <w:rsid w:val="006C0474"/>
    <w:rsid w:val="006C1771"/>
    <w:rsid w:val="006C4537"/>
    <w:rsid w:val="006C51A7"/>
    <w:rsid w:val="006C5931"/>
    <w:rsid w:val="006C5AD5"/>
    <w:rsid w:val="006C6275"/>
    <w:rsid w:val="006C7A1B"/>
    <w:rsid w:val="006C7D5B"/>
    <w:rsid w:val="006D0152"/>
    <w:rsid w:val="006D04B8"/>
    <w:rsid w:val="006D1836"/>
    <w:rsid w:val="006D1C3D"/>
    <w:rsid w:val="006D258B"/>
    <w:rsid w:val="006D260E"/>
    <w:rsid w:val="006D2C8A"/>
    <w:rsid w:val="006D3001"/>
    <w:rsid w:val="006D3CA9"/>
    <w:rsid w:val="006D4941"/>
    <w:rsid w:val="006D4F6F"/>
    <w:rsid w:val="006D5BCC"/>
    <w:rsid w:val="006D7C71"/>
    <w:rsid w:val="006E070A"/>
    <w:rsid w:val="006E1E8A"/>
    <w:rsid w:val="006E3CEE"/>
    <w:rsid w:val="006E4260"/>
    <w:rsid w:val="006E7CF1"/>
    <w:rsid w:val="006F1AB9"/>
    <w:rsid w:val="006F1C02"/>
    <w:rsid w:val="006F25DA"/>
    <w:rsid w:val="006F2E29"/>
    <w:rsid w:val="006F2EF5"/>
    <w:rsid w:val="006F39B5"/>
    <w:rsid w:val="006F3BF8"/>
    <w:rsid w:val="006F4F71"/>
    <w:rsid w:val="006F5C7D"/>
    <w:rsid w:val="006F7EA5"/>
    <w:rsid w:val="007006CA"/>
    <w:rsid w:val="00701225"/>
    <w:rsid w:val="007025D9"/>
    <w:rsid w:val="00703848"/>
    <w:rsid w:val="00703C84"/>
    <w:rsid w:val="00703DE8"/>
    <w:rsid w:val="00703EDE"/>
    <w:rsid w:val="0070495C"/>
    <w:rsid w:val="0070586B"/>
    <w:rsid w:val="00706807"/>
    <w:rsid w:val="00706FE6"/>
    <w:rsid w:val="00707D59"/>
    <w:rsid w:val="007100C1"/>
    <w:rsid w:val="00710B14"/>
    <w:rsid w:val="00711627"/>
    <w:rsid w:val="00711FE1"/>
    <w:rsid w:val="00715204"/>
    <w:rsid w:val="0071605A"/>
    <w:rsid w:val="007164CE"/>
    <w:rsid w:val="0071714A"/>
    <w:rsid w:val="0072055F"/>
    <w:rsid w:val="00720AB4"/>
    <w:rsid w:val="00720B50"/>
    <w:rsid w:val="00722F09"/>
    <w:rsid w:val="0072348D"/>
    <w:rsid w:val="00723D02"/>
    <w:rsid w:val="007247D0"/>
    <w:rsid w:val="00724C2A"/>
    <w:rsid w:val="00725509"/>
    <w:rsid w:val="00727CF4"/>
    <w:rsid w:val="00730B5E"/>
    <w:rsid w:val="007321E1"/>
    <w:rsid w:val="007322DA"/>
    <w:rsid w:val="007323DF"/>
    <w:rsid w:val="0073425B"/>
    <w:rsid w:val="0073471F"/>
    <w:rsid w:val="00736040"/>
    <w:rsid w:val="007367E8"/>
    <w:rsid w:val="00736E72"/>
    <w:rsid w:val="00737EEF"/>
    <w:rsid w:val="00740A1A"/>
    <w:rsid w:val="00741AB8"/>
    <w:rsid w:val="00741B7A"/>
    <w:rsid w:val="00741E94"/>
    <w:rsid w:val="007422D1"/>
    <w:rsid w:val="007424FB"/>
    <w:rsid w:val="00743198"/>
    <w:rsid w:val="00744CAD"/>
    <w:rsid w:val="00745D1D"/>
    <w:rsid w:val="00746957"/>
    <w:rsid w:val="00746F66"/>
    <w:rsid w:val="0074752D"/>
    <w:rsid w:val="0075031B"/>
    <w:rsid w:val="00750FD2"/>
    <w:rsid w:val="0075130B"/>
    <w:rsid w:val="0075138C"/>
    <w:rsid w:val="007515DC"/>
    <w:rsid w:val="0075283D"/>
    <w:rsid w:val="00752CB4"/>
    <w:rsid w:val="0075518F"/>
    <w:rsid w:val="00755298"/>
    <w:rsid w:val="0075582C"/>
    <w:rsid w:val="00760AF7"/>
    <w:rsid w:val="00761294"/>
    <w:rsid w:val="007614FB"/>
    <w:rsid w:val="007620D5"/>
    <w:rsid w:val="00762290"/>
    <w:rsid w:val="00762A5A"/>
    <w:rsid w:val="00765600"/>
    <w:rsid w:val="007657B9"/>
    <w:rsid w:val="00766275"/>
    <w:rsid w:val="0076640C"/>
    <w:rsid w:val="007664A1"/>
    <w:rsid w:val="00766AED"/>
    <w:rsid w:val="00766EFC"/>
    <w:rsid w:val="00767BCE"/>
    <w:rsid w:val="00771F20"/>
    <w:rsid w:val="00772FF8"/>
    <w:rsid w:val="00780174"/>
    <w:rsid w:val="007802CE"/>
    <w:rsid w:val="007803AB"/>
    <w:rsid w:val="007806C0"/>
    <w:rsid w:val="00780AB0"/>
    <w:rsid w:val="007822AA"/>
    <w:rsid w:val="0078318C"/>
    <w:rsid w:val="00784B4B"/>
    <w:rsid w:val="007850CF"/>
    <w:rsid w:val="00785BE0"/>
    <w:rsid w:val="00786DA4"/>
    <w:rsid w:val="00786FE8"/>
    <w:rsid w:val="00787193"/>
    <w:rsid w:val="00790B6C"/>
    <w:rsid w:val="0079181A"/>
    <w:rsid w:val="00791EC9"/>
    <w:rsid w:val="00792C54"/>
    <w:rsid w:val="00793F13"/>
    <w:rsid w:val="007951F2"/>
    <w:rsid w:val="00795655"/>
    <w:rsid w:val="0079608C"/>
    <w:rsid w:val="00796B2F"/>
    <w:rsid w:val="007976BA"/>
    <w:rsid w:val="00797CC8"/>
    <w:rsid w:val="007A06C0"/>
    <w:rsid w:val="007A1605"/>
    <w:rsid w:val="007A174F"/>
    <w:rsid w:val="007A189E"/>
    <w:rsid w:val="007A1E87"/>
    <w:rsid w:val="007A2305"/>
    <w:rsid w:val="007A2717"/>
    <w:rsid w:val="007A4E25"/>
    <w:rsid w:val="007A4F80"/>
    <w:rsid w:val="007A5C85"/>
    <w:rsid w:val="007A78A0"/>
    <w:rsid w:val="007A79BF"/>
    <w:rsid w:val="007B1C9C"/>
    <w:rsid w:val="007B2152"/>
    <w:rsid w:val="007B4575"/>
    <w:rsid w:val="007B4D17"/>
    <w:rsid w:val="007B4E17"/>
    <w:rsid w:val="007B4FA8"/>
    <w:rsid w:val="007B7212"/>
    <w:rsid w:val="007C1002"/>
    <w:rsid w:val="007C13FE"/>
    <w:rsid w:val="007C3CC2"/>
    <w:rsid w:val="007C532B"/>
    <w:rsid w:val="007C67FE"/>
    <w:rsid w:val="007C7F3B"/>
    <w:rsid w:val="007D02F0"/>
    <w:rsid w:val="007D047B"/>
    <w:rsid w:val="007D0A81"/>
    <w:rsid w:val="007D0B43"/>
    <w:rsid w:val="007D132A"/>
    <w:rsid w:val="007D1B5C"/>
    <w:rsid w:val="007D3363"/>
    <w:rsid w:val="007D35DF"/>
    <w:rsid w:val="007D409F"/>
    <w:rsid w:val="007D5A89"/>
    <w:rsid w:val="007D5CD9"/>
    <w:rsid w:val="007E1224"/>
    <w:rsid w:val="007E1C7A"/>
    <w:rsid w:val="007E4D47"/>
    <w:rsid w:val="007E4D6A"/>
    <w:rsid w:val="007E6177"/>
    <w:rsid w:val="007E6880"/>
    <w:rsid w:val="007F136C"/>
    <w:rsid w:val="007F208D"/>
    <w:rsid w:val="007F4770"/>
    <w:rsid w:val="007F4879"/>
    <w:rsid w:val="007F5178"/>
    <w:rsid w:val="007F79BF"/>
    <w:rsid w:val="007F7B7E"/>
    <w:rsid w:val="00800236"/>
    <w:rsid w:val="008012BF"/>
    <w:rsid w:val="00802B0F"/>
    <w:rsid w:val="008030F5"/>
    <w:rsid w:val="0080366D"/>
    <w:rsid w:val="00803C00"/>
    <w:rsid w:val="00803C42"/>
    <w:rsid w:val="00804260"/>
    <w:rsid w:val="0080428C"/>
    <w:rsid w:val="00804713"/>
    <w:rsid w:val="00804BA8"/>
    <w:rsid w:val="00805E6C"/>
    <w:rsid w:val="00807866"/>
    <w:rsid w:val="00807B73"/>
    <w:rsid w:val="00807DC3"/>
    <w:rsid w:val="00810A02"/>
    <w:rsid w:val="00812B3D"/>
    <w:rsid w:val="008132A8"/>
    <w:rsid w:val="00814653"/>
    <w:rsid w:val="008148B5"/>
    <w:rsid w:val="00815CBB"/>
    <w:rsid w:val="00820164"/>
    <w:rsid w:val="008205F5"/>
    <w:rsid w:val="00820F5B"/>
    <w:rsid w:val="0082194A"/>
    <w:rsid w:val="00821D9D"/>
    <w:rsid w:val="0082299E"/>
    <w:rsid w:val="008231CB"/>
    <w:rsid w:val="0082394F"/>
    <w:rsid w:val="00823A3F"/>
    <w:rsid w:val="00823ED6"/>
    <w:rsid w:val="00824CDB"/>
    <w:rsid w:val="00825652"/>
    <w:rsid w:val="00825FD2"/>
    <w:rsid w:val="00827B68"/>
    <w:rsid w:val="00827C7B"/>
    <w:rsid w:val="00827DA7"/>
    <w:rsid w:val="00827E91"/>
    <w:rsid w:val="0083080F"/>
    <w:rsid w:val="00831750"/>
    <w:rsid w:val="00831914"/>
    <w:rsid w:val="00832584"/>
    <w:rsid w:val="0083410D"/>
    <w:rsid w:val="00835266"/>
    <w:rsid w:val="00836AEC"/>
    <w:rsid w:val="0083749E"/>
    <w:rsid w:val="00840E03"/>
    <w:rsid w:val="00841C1B"/>
    <w:rsid w:val="00842B71"/>
    <w:rsid w:val="008431C4"/>
    <w:rsid w:val="00844CF2"/>
    <w:rsid w:val="00845F8E"/>
    <w:rsid w:val="008461D0"/>
    <w:rsid w:val="0085149A"/>
    <w:rsid w:val="00851C04"/>
    <w:rsid w:val="00853511"/>
    <w:rsid w:val="008537CB"/>
    <w:rsid w:val="00854A37"/>
    <w:rsid w:val="008555FF"/>
    <w:rsid w:val="008566D5"/>
    <w:rsid w:val="00857A66"/>
    <w:rsid w:val="0086053C"/>
    <w:rsid w:val="0086162F"/>
    <w:rsid w:val="008617EB"/>
    <w:rsid w:val="00861BE1"/>
    <w:rsid w:val="00862888"/>
    <w:rsid w:val="00862DF5"/>
    <w:rsid w:val="00864234"/>
    <w:rsid w:val="00864339"/>
    <w:rsid w:val="0086468E"/>
    <w:rsid w:val="00866DA6"/>
    <w:rsid w:val="00867AB7"/>
    <w:rsid w:val="00867BAB"/>
    <w:rsid w:val="00867C1E"/>
    <w:rsid w:val="0087326A"/>
    <w:rsid w:val="0087339B"/>
    <w:rsid w:val="008740B8"/>
    <w:rsid w:val="00874F99"/>
    <w:rsid w:val="0087588C"/>
    <w:rsid w:val="00875BC6"/>
    <w:rsid w:val="00880A7E"/>
    <w:rsid w:val="0088170F"/>
    <w:rsid w:val="00881EF3"/>
    <w:rsid w:val="00884E09"/>
    <w:rsid w:val="00885B9A"/>
    <w:rsid w:val="008860F3"/>
    <w:rsid w:val="0088627A"/>
    <w:rsid w:val="00886380"/>
    <w:rsid w:val="00886710"/>
    <w:rsid w:val="00890E5A"/>
    <w:rsid w:val="00891599"/>
    <w:rsid w:val="008916CC"/>
    <w:rsid w:val="00894950"/>
    <w:rsid w:val="00894CD1"/>
    <w:rsid w:val="00894E95"/>
    <w:rsid w:val="00895E11"/>
    <w:rsid w:val="00896582"/>
    <w:rsid w:val="008968B8"/>
    <w:rsid w:val="00896D5F"/>
    <w:rsid w:val="008A037F"/>
    <w:rsid w:val="008A0B41"/>
    <w:rsid w:val="008A26B3"/>
    <w:rsid w:val="008A2871"/>
    <w:rsid w:val="008A2A15"/>
    <w:rsid w:val="008A3131"/>
    <w:rsid w:val="008A3B6E"/>
    <w:rsid w:val="008A4409"/>
    <w:rsid w:val="008A52D2"/>
    <w:rsid w:val="008A5A53"/>
    <w:rsid w:val="008A65E7"/>
    <w:rsid w:val="008A6772"/>
    <w:rsid w:val="008A7561"/>
    <w:rsid w:val="008B1477"/>
    <w:rsid w:val="008B16C1"/>
    <w:rsid w:val="008B24E7"/>
    <w:rsid w:val="008B3896"/>
    <w:rsid w:val="008B41F7"/>
    <w:rsid w:val="008B562B"/>
    <w:rsid w:val="008B5725"/>
    <w:rsid w:val="008B71F0"/>
    <w:rsid w:val="008C05BF"/>
    <w:rsid w:val="008C06C3"/>
    <w:rsid w:val="008C1027"/>
    <w:rsid w:val="008C1735"/>
    <w:rsid w:val="008C3AE7"/>
    <w:rsid w:val="008C4954"/>
    <w:rsid w:val="008C536C"/>
    <w:rsid w:val="008C6515"/>
    <w:rsid w:val="008C6794"/>
    <w:rsid w:val="008C7A93"/>
    <w:rsid w:val="008C7E91"/>
    <w:rsid w:val="008D01AB"/>
    <w:rsid w:val="008D071F"/>
    <w:rsid w:val="008D09D1"/>
    <w:rsid w:val="008D0BAE"/>
    <w:rsid w:val="008D311E"/>
    <w:rsid w:val="008D4260"/>
    <w:rsid w:val="008D7D23"/>
    <w:rsid w:val="008D7D27"/>
    <w:rsid w:val="008E0189"/>
    <w:rsid w:val="008E0E77"/>
    <w:rsid w:val="008E2CB9"/>
    <w:rsid w:val="008E4969"/>
    <w:rsid w:val="008E4ADA"/>
    <w:rsid w:val="008E5A93"/>
    <w:rsid w:val="008F0F63"/>
    <w:rsid w:val="008F171B"/>
    <w:rsid w:val="008F1BDC"/>
    <w:rsid w:val="008F1D32"/>
    <w:rsid w:val="008F27DC"/>
    <w:rsid w:val="008F434C"/>
    <w:rsid w:val="008F481D"/>
    <w:rsid w:val="008F4C5F"/>
    <w:rsid w:val="008F5004"/>
    <w:rsid w:val="008F570D"/>
    <w:rsid w:val="008F57EB"/>
    <w:rsid w:val="008F5A68"/>
    <w:rsid w:val="008F5B31"/>
    <w:rsid w:val="008F62DB"/>
    <w:rsid w:val="008F68D2"/>
    <w:rsid w:val="008F778D"/>
    <w:rsid w:val="00902A27"/>
    <w:rsid w:val="00902AE3"/>
    <w:rsid w:val="00903045"/>
    <w:rsid w:val="0090321F"/>
    <w:rsid w:val="009038E3"/>
    <w:rsid w:val="00903B21"/>
    <w:rsid w:val="00904BEC"/>
    <w:rsid w:val="0090665C"/>
    <w:rsid w:val="00906789"/>
    <w:rsid w:val="0091077D"/>
    <w:rsid w:val="00911882"/>
    <w:rsid w:val="00911D30"/>
    <w:rsid w:val="00913139"/>
    <w:rsid w:val="00913D6C"/>
    <w:rsid w:val="00913DBD"/>
    <w:rsid w:val="00914319"/>
    <w:rsid w:val="00914763"/>
    <w:rsid w:val="00914D76"/>
    <w:rsid w:val="00917269"/>
    <w:rsid w:val="00920315"/>
    <w:rsid w:val="0092143B"/>
    <w:rsid w:val="00921EF9"/>
    <w:rsid w:val="0092384B"/>
    <w:rsid w:val="00923EC3"/>
    <w:rsid w:val="00924309"/>
    <w:rsid w:val="00924CEB"/>
    <w:rsid w:val="00930A89"/>
    <w:rsid w:val="00931FD5"/>
    <w:rsid w:val="00934372"/>
    <w:rsid w:val="00934826"/>
    <w:rsid w:val="00934DA3"/>
    <w:rsid w:val="009356A5"/>
    <w:rsid w:val="00935D57"/>
    <w:rsid w:val="0093646B"/>
    <w:rsid w:val="009403D7"/>
    <w:rsid w:val="00940D9B"/>
    <w:rsid w:val="009418CC"/>
    <w:rsid w:val="009426BF"/>
    <w:rsid w:val="009427CC"/>
    <w:rsid w:val="00944817"/>
    <w:rsid w:val="009458A5"/>
    <w:rsid w:val="00946314"/>
    <w:rsid w:val="00946725"/>
    <w:rsid w:val="00947D0E"/>
    <w:rsid w:val="009522E3"/>
    <w:rsid w:val="00954281"/>
    <w:rsid w:val="00954788"/>
    <w:rsid w:val="00955136"/>
    <w:rsid w:val="009558EC"/>
    <w:rsid w:val="00957675"/>
    <w:rsid w:val="009577BB"/>
    <w:rsid w:val="00960875"/>
    <w:rsid w:val="00960D3D"/>
    <w:rsid w:val="00963090"/>
    <w:rsid w:val="0096369F"/>
    <w:rsid w:val="00964259"/>
    <w:rsid w:val="009642A9"/>
    <w:rsid w:val="009645A0"/>
    <w:rsid w:val="00964D66"/>
    <w:rsid w:val="00965D40"/>
    <w:rsid w:val="00965F39"/>
    <w:rsid w:val="00966B61"/>
    <w:rsid w:val="009703DD"/>
    <w:rsid w:val="00971757"/>
    <w:rsid w:val="00972168"/>
    <w:rsid w:val="00973337"/>
    <w:rsid w:val="00973E2D"/>
    <w:rsid w:val="0097462A"/>
    <w:rsid w:val="009750B1"/>
    <w:rsid w:val="009752F1"/>
    <w:rsid w:val="009763E1"/>
    <w:rsid w:val="00976481"/>
    <w:rsid w:val="009766B8"/>
    <w:rsid w:val="00981DBF"/>
    <w:rsid w:val="00982C83"/>
    <w:rsid w:val="00983212"/>
    <w:rsid w:val="00983624"/>
    <w:rsid w:val="00984D1F"/>
    <w:rsid w:val="00984D65"/>
    <w:rsid w:val="00985C79"/>
    <w:rsid w:val="00986189"/>
    <w:rsid w:val="00986F2F"/>
    <w:rsid w:val="00990996"/>
    <w:rsid w:val="009925D3"/>
    <w:rsid w:val="009949F3"/>
    <w:rsid w:val="00995092"/>
    <w:rsid w:val="0099523A"/>
    <w:rsid w:val="00995D3C"/>
    <w:rsid w:val="009971E7"/>
    <w:rsid w:val="00997C83"/>
    <w:rsid w:val="009A0341"/>
    <w:rsid w:val="009A082F"/>
    <w:rsid w:val="009A13A8"/>
    <w:rsid w:val="009A2119"/>
    <w:rsid w:val="009A2961"/>
    <w:rsid w:val="009A33F2"/>
    <w:rsid w:val="009A41DE"/>
    <w:rsid w:val="009A4FFD"/>
    <w:rsid w:val="009A6236"/>
    <w:rsid w:val="009A6707"/>
    <w:rsid w:val="009A7CE8"/>
    <w:rsid w:val="009B0087"/>
    <w:rsid w:val="009B008C"/>
    <w:rsid w:val="009B0854"/>
    <w:rsid w:val="009B0EBD"/>
    <w:rsid w:val="009B262C"/>
    <w:rsid w:val="009B2E1B"/>
    <w:rsid w:val="009B33A0"/>
    <w:rsid w:val="009B3ECC"/>
    <w:rsid w:val="009B57FE"/>
    <w:rsid w:val="009B5AA6"/>
    <w:rsid w:val="009B6942"/>
    <w:rsid w:val="009C13B6"/>
    <w:rsid w:val="009C24FB"/>
    <w:rsid w:val="009C3E8F"/>
    <w:rsid w:val="009C45C9"/>
    <w:rsid w:val="009C4BC1"/>
    <w:rsid w:val="009C5FD6"/>
    <w:rsid w:val="009C7475"/>
    <w:rsid w:val="009C7E62"/>
    <w:rsid w:val="009D0A46"/>
    <w:rsid w:val="009D0A51"/>
    <w:rsid w:val="009D2AB1"/>
    <w:rsid w:val="009D4BB6"/>
    <w:rsid w:val="009D5088"/>
    <w:rsid w:val="009D5847"/>
    <w:rsid w:val="009D5E03"/>
    <w:rsid w:val="009D5F0D"/>
    <w:rsid w:val="009D6113"/>
    <w:rsid w:val="009D61D8"/>
    <w:rsid w:val="009E09E8"/>
    <w:rsid w:val="009E0E29"/>
    <w:rsid w:val="009E1245"/>
    <w:rsid w:val="009E14D9"/>
    <w:rsid w:val="009E2139"/>
    <w:rsid w:val="009E3F92"/>
    <w:rsid w:val="009E53B4"/>
    <w:rsid w:val="009E5938"/>
    <w:rsid w:val="009E5B60"/>
    <w:rsid w:val="009E5C6C"/>
    <w:rsid w:val="009E69E4"/>
    <w:rsid w:val="009E6DCB"/>
    <w:rsid w:val="009E7727"/>
    <w:rsid w:val="009E7A7B"/>
    <w:rsid w:val="009F0086"/>
    <w:rsid w:val="009F0BB2"/>
    <w:rsid w:val="009F1383"/>
    <w:rsid w:val="009F30CE"/>
    <w:rsid w:val="009F3119"/>
    <w:rsid w:val="009F34F6"/>
    <w:rsid w:val="009F3FE0"/>
    <w:rsid w:val="009F47EF"/>
    <w:rsid w:val="009F549B"/>
    <w:rsid w:val="009F65BE"/>
    <w:rsid w:val="009F77BC"/>
    <w:rsid w:val="00A00925"/>
    <w:rsid w:val="00A00CC7"/>
    <w:rsid w:val="00A01629"/>
    <w:rsid w:val="00A0177C"/>
    <w:rsid w:val="00A03583"/>
    <w:rsid w:val="00A05F7F"/>
    <w:rsid w:val="00A07417"/>
    <w:rsid w:val="00A102D6"/>
    <w:rsid w:val="00A10494"/>
    <w:rsid w:val="00A1286B"/>
    <w:rsid w:val="00A12E88"/>
    <w:rsid w:val="00A130CB"/>
    <w:rsid w:val="00A144E9"/>
    <w:rsid w:val="00A16237"/>
    <w:rsid w:val="00A166ED"/>
    <w:rsid w:val="00A17BED"/>
    <w:rsid w:val="00A17EE2"/>
    <w:rsid w:val="00A2000F"/>
    <w:rsid w:val="00A20507"/>
    <w:rsid w:val="00A2368A"/>
    <w:rsid w:val="00A23E3F"/>
    <w:rsid w:val="00A24544"/>
    <w:rsid w:val="00A2480B"/>
    <w:rsid w:val="00A24E43"/>
    <w:rsid w:val="00A2626C"/>
    <w:rsid w:val="00A27D64"/>
    <w:rsid w:val="00A31902"/>
    <w:rsid w:val="00A32658"/>
    <w:rsid w:val="00A34478"/>
    <w:rsid w:val="00A357EB"/>
    <w:rsid w:val="00A35DC7"/>
    <w:rsid w:val="00A36618"/>
    <w:rsid w:val="00A413FF"/>
    <w:rsid w:val="00A41AC2"/>
    <w:rsid w:val="00A4254F"/>
    <w:rsid w:val="00A43128"/>
    <w:rsid w:val="00A47357"/>
    <w:rsid w:val="00A47FD5"/>
    <w:rsid w:val="00A50583"/>
    <w:rsid w:val="00A526D1"/>
    <w:rsid w:val="00A531AF"/>
    <w:rsid w:val="00A54EA6"/>
    <w:rsid w:val="00A56083"/>
    <w:rsid w:val="00A565DB"/>
    <w:rsid w:val="00A569E9"/>
    <w:rsid w:val="00A56C4B"/>
    <w:rsid w:val="00A601F1"/>
    <w:rsid w:val="00A6021E"/>
    <w:rsid w:val="00A6196C"/>
    <w:rsid w:val="00A623AA"/>
    <w:rsid w:val="00A62BCE"/>
    <w:rsid w:val="00A6340F"/>
    <w:rsid w:val="00A635BB"/>
    <w:rsid w:val="00A637A8"/>
    <w:rsid w:val="00A63D44"/>
    <w:rsid w:val="00A6523B"/>
    <w:rsid w:val="00A659E5"/>
    <w:rsid w:val="00A65AFB"/>
    <w:rsid w:val="00A65B7E"/>
    <w:rsid w:val="00A65C1B"/>
    <w:rsid w:val="00A6696E"/>
    <w:rsid w:val="00A66B9F"/>
    <w:rsid w:val="00A70EC6"/>
    <w:rsid w:val="00A70F66"/>
    <w:rsid w:val="00A719C5"/>
    <w:rsid w:val="00A71CEC"/>
    <w:rsid w:val="00A72315"/>
    <w:rsid w:val="00A72415"/>
    <w:rsid w:val="00A7275A"/>
    <w:rsid w:val="00A731CD"/>
    <w:rsid w:val="00A73854"/>
    <w:rsid w:val="00A75DD3"/>
    <w:rsid w:val="00A77EE8"/>
    <w:rsid w:val="00A815E4"/>
    <w:rsid w:val="00A81CB8"/>
    <w:rsid w:val="00A82955"/>
    <w:rsid w:val="00A83C90"/>
    <w:rsid w:val="00A8452D"/>
    <w:rsid w:val="00A858C7"/>
    <w:rsid w:val="00A869A1"/>
    <w:rsid w:val="00A86F05"/>
    <w:rsid w:val="00A875CE"/>
    <w:rsid w:val="00A9327D"/>
    <w:rsid w:val="00A933BB"/>
    <w:rsid w:val="00A9352C"/>
    <w:rsid w:val="00A93F7D"/>
    <w:rsid w:val="00A97D59"/>
    <w:rsid w:val="00A97D80"/>
    <w:rsid w:val="00AA11C4"/>
    <w:rsid w:val="00AA2994"/>
    <w:rsid w:val="00AA4033"/>
    <w:rsid w:val="00AA47C8"/>
    <w:rsid w:val="00AA65E1"/>
    <w:rsid w:val="00AA6F78"/>
    <w:rsid w:val="00AA7B36"/>
    <w:rsid w:val="00AB011A"/>
    <w:rsid w:val="00AB012D"/>
    <w:rsid w:val="00AB013D"/>
    <w:rsid w:val="00AB05CE"/>
    <w:rsid w:val="00AB1079"/>
    <w:rsid w:val="00AB156B"/>
    <w:rsid w:val="00AB16E7"/>
    <w:rsid w:val="00AB2244"/>
    <w:rsid w:val="00AB2B9C"/>
    <w:rsid w:val="00AB3FAA"/>
    <w:rsid w:val="00AB541D"/>
    <w:rsid w:val="00AB5FB9"/>
    <w:rsid w:val="00AC0798"/>
    <w:rsid w:val="00AC0D02"/>
    <w:rsid w:val="00AC3F43"/>
    <w:rsid w:val="00AC45BF"/>
    <w:rsid w:val="00AC567C"/>
    <w:rsid w:val="00AC5B02"/>
    <w:rsid w:val="00AC67D6"/>
    <w:rsid w:val="00AC6B7E"/>
    <w:rsid w:val="00AC71A0"/>
    <w:rsid w:val="00AC74D7"/>
    <w:rsid w:val="00AC7FAD"/>
    <w:rsid w:val="00AD2094"/>
    <w:rsid w:val="00AD7EAE"/>
    <w:rsid w:val="00AD7FB4"/>
    <w:rsid w:val="00AE0D4C"/>
    <w:rsid w:val="00AE0D60"/>
    <w:rsid w:val="00AE1055"/>
    <w:rsid w:val="00AE479A"/>
    <w:rsid w:val="00AE5CDA"/>
    <w:rsid w:val="00AE7A68"/>
    <w:rsid w:val="00AF03AC"/>
    <w:rsid w:val="00AF07AB"/>
    <w:rsid w:val="00AF150D"/>
    <w:rsid w:val="00AF2FE4"/>
    <w:rsid w:val="00AF3163"/>
    <w:rsid w:val="00AF31C0"/>
    <w:rsid w:val="00AF3412"/>
    <w:rsid w:val="00AF3F3A"/>
    <w:rsid w:val="00AF511D"/>
    <w:rsid w:val="00AF55B7"/>
    <w:rsid w:val="00AF621B"/>
    <w:rsid w:val="00AF646E"/>
    <w:rsid w:val="00AF6587"/>
    <w:rsid w:val="00AF73B1"/>
    <w:rsid w:val="00AF7EAA"/>
    <w:rsid w:val="00B017A5"/>
    <w:rsid w:val="00B0454B"/>
    <w:rsid w:val="00B04D1C"/>
    <w:rsid w:val="00B06A86"/>
    <w:rsid w:val="00B07C63"/>
    <w:rsid w:val="00B10412"/>
    <w:rsid w:val="00B11B10"/>
    <w:rsid w:val="00B11DF1"/>
    <w:rsid w:val="00B14B39"/>
    <w:rsid w:val="00B15E82"/>
    <w:rsid w:val="00B15F39"/>
    <w:rsid w:val="00B1796B"/>
    <w:rsid w:val="00B179EB"/>
    <w:rsid w:val="00B20F71"/>
    <w:rsid w:val="00B2107B"/>
    <w:rsid w:val="00B21B83"/>
    <w:rsid w:val="00B21C64"/>
    <w:rsid w:val="00B22804"/>
    <w:rsid w:val="00B2301E"/>
    <w:rsid w:val="00B23363"/>
    <w:rsid w:val="00B2438C"/>
    <w:rsid w:val="00B25CD4"/>
    <w:rsid w:val="00B26B36"/>
    <w:rsid w:val="00B26E70"/>
    <w:rsid w:val="00B277BC"/>
    <w:rsid w:val="00B27BA5"/>
    <w:rsid w:val="00B30B49"/>
    <w:rsid w:val="00B30F00"/>
    <w:rsid w:val="00B32B4B"/>
    <w:rsid w:val="00B3490F"/>
    <w:rsid w:val="00B34AB9"/>
    <w:rsid w:val="00B3577F"/>
    <w:rsid w:val="00B363BB"/>
    <w:rsid w:val="00B3643B"/>
    <w:rsid w:val="00B36680"/>
    <w:rsid w:val="00B40821"/>
    <w:rsid w:val="00B40E64"/>
    <w:rsid w:val="00B41027"/>
    <w:rsid w:val="00B41056"/>
    <w:rsid w:val="00B4166A"/>
    <w:rsid w:val="00B41F79"/>
    <w:rsid w:val="00B42CA0"/>
    <w:rsid w:val="00B44730"/>
    <w:rsid w:val="00B46A4D"/>
    <w:rsid w:val="00B46A51"/>
    <w:rsid w:val="00B47C80"/>
    <w:rsid w:val="00B5101D"/>
    <w:rsid w:val="00B510D9"/>
    <w:rsid w:val="00B52A9F"/>
    <w:rsid w:val="00B5313B"/>
    <w:rsid w:val="00B53B8F"/>
    <w:rsid w:val="00B53BF3"/>
    <w:rsid w:val="00B5436F"/>
    <w:rsid w:val="00B55116"/>
    <w:rsid w:val="00B55BEC"/>
    <w:rsid w:val="00B56060"/>
    <w:rsid w:val="00B562CE"/>
    <w:rsid w:val="00B566DD"/>
    <w:rsid w:val="00B567C8"/>
    <w:rsid w:val="00B5725F"/>
    <w:rsid w:val="00B6048A"/>
    <w:rsid w:val="00B61A8D"/>
    <w:rsid w:val="00B61CF5"/>
    <w:rsid w:val="00B6244F"/>
    <w:rsid w:val="00B64886"/>
    <w:rsid w:val="00B64BFA"/>
    <w:rsid w:val="00B65822"/>
    <w:rsid w:val="00B679AD"/>
    <w:rsid w:val="00B71E74"/>
    <w:rsid w:val="00B726BF"/>
    <w:rsid w:val="00B72E6F"/>
    <w:rsid w:val="00B73C0D"/>
    <w:rsid w:val="00B74DA7"/>
    <w:rsid w:val="00B750CB"/>
    <w:rsid w:val="00B7516F"/>
    <w:rsid w:val="00B77322"/>
    <w:rsid w:val="00B77C72"/>
    <w:rsid w:val="00B80517"/>
    <w:rsid w:val="00B80A11"/>
    <w:rsid w:val="00B81FA5"/>
    <w:rsid w:val="00B8229B"/>
    <w:rsid w:val="00B823BD"/>
    <w:rsid w:val="00B84C49"/>
    <w:rsid w:val="00B867C1"/>
    <w:rsid w:val="00B86F24"/>
    <w:rsid w:val="00B86FE7"/>
    <w:rsid w:val="00B87872"/>
    <w:rsid w:val="00B9090C"/>
    <w:rsid w:val="00B91653"/>
    <w:rsid w:val="00B9165D"/>
    <w:rsid w:val="00B94177"/>
    <w:rsid w:val="00B94DE6"/>
    <w:rsid w:val="00B96CE7"/>
    <w:rsid w:val="00BA021F"/>
    <w:rsid w:val="00BA06B7"/>
    <w:rsid w:val="00BA070D"/>
    <w:rsid w:val="00BA296F"/>
    <w:rsid w:val="00BA2B2E"/>
    <w:rsid w:val="00BA3560"/>
    <w:rsid w:val="00BA3D76"/>
    <w:rsid w:val="00BA4516"/>
    <w:rsid w:val="00BA4B0A"/>
    <w:rsid w:val="00BA5B2B"/>
    <w:rsid w:val="00BA5C6E"/>
    <w:rsid w:val="00BA7277"/>
    <w:rsid w:val="00BA74D5"/>
    <w:rsid w:val="00BA7597"/>
    <w:rsid w:val="00BA7ECD"/>
    <w:rsid w:val="00BA7EE1"/>
    <w:rsid w:val="00BB02DC"/>
    <w:rsid w:val="00BB0B9B"/>
    <w:rsid w:val="00BB2347"/>
    <w:rsid w:val="00BB28F1"/>
    <w:rsid w:val="00BB2C21"/>
    <w:rsid w:val="00BB4077"/>
    <w:rsid w:val="00BB52FE"/>
    <w:rsid w:val="00BB603D"/>
    <w:rsid w:val="00BB7768"/>
    <w:rsid w:val="00BC0F0A"/>
    <w:rsid w:val="00BC1163"/>
    <w:rsid w:val="00BC13E3"/>
    <w:rsid w:val="00BC391A"/>
    <w:rsid w:val="00BC5259"/>
    <w:rsid w:val="00BC6424"/>
    <w:rsid w:val="00BC7BC1"/>
    <w:rsid w:val="00BC7FBB"/>
    <w:rsid w:val="00BD010A"/>
    <w:rsid w:val="00BD084F"/>
    <w:rsid w:val="00BD1B44"/>
    <w:rsid w:val="00BD1BA8"/>
    <w:rsid w:val="00BD2152"/>
    <w:rsid w:val="00BD448F"/>
    <w:rsid w:val="00BD5650"/>
    <w:rsid w:val="00BD5C7D"/>
    <w:rsid w:val="00BD6038"/>
    <w:rsid w:val="00BE12CD"/>
    <w:rsid w:val="00BE1E13"/>
    <w:rsid w:val="00BE1E31"/>
    <w:rsid w:val="00BE1FEF"/>
    <w:rsid w:val="00BE2802"/>
    <w:rsid w:val="00BE2C6F"/>
    <w:rsid w:val="00BE3B2B"/>
    <w:rsid w:val="00BE5833"/>
    <w:rsid w:val="00BE59B5"/>
    <w:rsid w:val="00BE6875"/>
    <w:rsid w:val="00BE763A"/>
    <w:rsid w:val="00BE7C08"/>
    <w:rsid w:val="00BF0FDB"/>
    <w:rsid w:val="00BF31FA"/>
    <w:rsid w:val="00BF3290"/>
    <w:rsid w:val="00BF3623"/>
    <w:rsid w:val="00BF3673"/>
    <w:rsid w:val="00BF403F"/>
    <w:rsid w:val="00BF49E1"/>
    <w:rsid w:val="00BF525C"/>
    <w:rsid w:val="00BF5CB0"/>
    <w:rsid w:val="00BF5FAF"/>
    <w:rsid w:val="00BF6046"/>
    <w:rsid w:val="00BF6135"/>
    <w:rsid w:val="00BF7482"/>
    <w:rsid w:val="00BF7CDE"/>
    <w:rsid w:val="00C01A77"/>
    <w:rsid w:val="00C01F7C"/>
    <w:rsid w:val="00C02BF7"/>
    <w:rsid w:val="00C035B9"/>
    <w:rsid w:val="00C057EB"/>
    <w:rsid w:val="00C06126"/>
    <w:rsid w:val="00C07288"/>
    <w:rsid w:val="00C073A3"/>
    <w:rsid w:val="00C07E8D"/>
    <w:rsid w:val="00C07F91"/>
    <w:rsid w:val="00C10206"/>
    <w:rsid w:val="00C1124C"/>
    <w:rsid w:val="00C12570"/>
    <w:rsid w:val="00C130EC"/>
    <w:rsid w:val="00C13108"/>
    <w:rsid w:val="00C13BBF"/>
    <w:rsid w:val="00C14579"/>
    <w:rsid w:val="00C14B10"/>
    <w:rsid w:val="00C15C50"/>
    <w:rsid w:val="00C15FC3"/>
    <w:rsid w:val="00C169F1"/>
    <w:rsid w:val="00C20C3D"/>
    <w:rsid w:val="00C21E7D"/>
    <w:rsid w:val="00C21FAD"/>
    <w:rsid w:val="00C22323"/>
    <w:rsid w:val="00C229DA"/>
    <w:rsid w:val="00C24430"/>
    <w:rsid w:val="00C24A65"/>
    <w:rsid w:val="00C24A84"/>
    <w:rsid w:val="00C266E1"/>
    <w:rsid w:val="00C26FC5"/>
    <w:rsid w:val="00C2700E"/>
    <w:rsid w:val="00C27934"/>
    <w:rsid w:val="00C30023"/>
    <w:rsid w:val="00C31E7A"/>
    <w:rsid w:val="00C3273C"/>
    <w:rsid w:val="00C328EA"/>
    <w:rsid w:val="00C335AD"/>
    <w:rsid w:val="00C34B98"/>
    <w:rsid w:val="00C35AE0"/>
    <w:rsid w:val="00C364C8"/>
    <w:rsid w:val="00C377ED"/>
    <w:rsid w:val="00C37BDD"/>
    <w:rsid w:val="00C37C5A"/>
    <w:rsid w:val="00C40B97"/>
    <w:rsid w:val="00C42B00"/>
    <w:rsid w:val="00C44720"/>
    <w:rsid w:val="00C468ED"/>
    <w:rsid w:val="00C46983"/>
    <w:rsid w:val="00C46F98"/>
    <w:rsid w:val="00C4704C"/>
    <w:rsid w:val="00C4724A"/>
    <w:rsid w:val="00C47DCA"/>
    <w:rsid w:val="00C5081A"/>
    <w:rsid w:val="00C513D0"/>
    <w:rsid w:val="00C5148A"/>
    <w:rsid w:val="00C5164D"/>
    <w:rsid w:val="00C5280E"/>
    <w:rsid w:val="00C52ACC"/>
    <w:rsid w:val="00C53687"/>
    <w:rsid w:val="00C54D87"/>
    <w:rsid w:val="00C5661B"/>
    <w:rsid w:val="00C57A54"/>
    <w:rsid w:val="00C57E2F"/>
    <w:rsid w:val="00C61B36"/>
    <w:rsid w:val="00C61D1A"/>
    <w:rsid w:val="00C62392"/>
    <w:rsid w:val="00C63A0D"/>
    <w:rsid w:val="00C64FD8"/>
    <w:rsid w:val="00C65583"/>
    <w:rsid w:val="00C65B29"/>
    <w:rsid w:val="00C66560"/>
    <w:rsid w:val="00C66BEA"/>
    <w:rsid w:val="00C66DCF"/>
    <w:rsid w:val="00C670E1"/>
    <w:rsid w:val="00C6731B"/>
    <w:rsid w:val="00C70904"/>
    <w:rsid w:val="00C71584"/>
    <w:rsid w:val="00C718D8"/>
    <w:rsid w:val="00C71CEC"/>
    <w:rsid w:val="00C72424"/>
    <w:rsid w:val="00C725AB"/>
    <w:rsid w:val="00C754E7"/>
    <w:rsid w:val="00C760A5"/>
    <w:rsid w:val="00C774C6"/>
    <w:rsid w:val="00C77933"/>
    <w:rsid w:val="00C77D01"/>
    <w:rsid w:val="00C80175"/>
    <w:rsid w:val="00C81331"/>
    <w:rsid w:val="00C81CCB"/>
    <w:rsid w:val="00C82BC3"/>
    <w:rsid w:val="00C82CBE"/>
    <w:rsid w:val="00C83027"/>
    <w:rsid w:val="00C83FBD"/>
    <w:rsid w:val="00C85A4A"/>
    <w:rsid w:val="00C907AB"/>
    <w:rsid w:val="00C90AE4"/>
    <w:rsid w:val="00C91BCC"/>
    <w:rsid w:val="00C91F5C"/>
    <w:rsid w:val="00C923AA"/>
    <w:rsid w:val="00C93DB8"/>
    <w:rsid w:val="00C9406B"/>
    <w:rsid w:val="00C94D48"/>
    <w:rsid w:val="00C94F13"/>
    <w:rsid w:val="00C959A5"/>
    <w:rsid w:val="00C95E6B"/>
    <w:rsid w:val="00C97208"/>
    <w:rsid w:val="00C97B6F"/>
    <w:rsid w:val="00C97CB1"/>
    <w:rsid w:val="00C97F37"/>
    <w:rsid w:val="00CA15A3"/>
    <w:rsid w:val="00CA1645"/>
    <w:rsid w:val="00CA2D71"/>
    <w:rsid w:val="00CA3F32"/>
    <w:rsid w:val="00CA4ABD"/>
    <w:rsid w:val="00CA509B"/>
    <w:rsid w:val="00CA623B"/>
    <w:rsid w:val="00CA6718"/>
    <w:rsid w:val="00CA68F4"/>
    <w:rsid w:val="00CA6CA3"/>
    <w:rsid w:val="00CA6EFA"/>
    <w:rsid w:val="00CB10B0"/>
    <w:rsid w:val="00CB1334"/>
    <w:rsid w:val="00CB13F3"/>
    <w:rsid w:val="00CB152F"/>
    <w:rsid w:val="00CB18A9"/>
    <w:rsid w:val="00CB2DBD"/>
    <w:rsid w:val="00CB3105"/>
    <w:rsid w:val="00CB451A"/>
    <w:rsid w:val="00CB5308"/>
    <w:rsid w:val="00CB63F4"/>
    <w:rsid w:val="00CB6829"/>
    <w:rsid w:val="00CB6D21"/>
    <w:rsid w:val="00CB7F1E"/>
    <w:rsid w:val="00CC31DE"/>
    <w:rsid w:val="00CC320F"/>
    <w:rsid w:val="00CC6906"/>
    <w:rsid w:val="00CD03BC"/>
    <w:rsid w:val="00CD0438"/>
    <w:rsid w:val="00CD06DC"/>
    <w:rsid w:val="00CD2D69"/>
    <w:rsid w:val="00CD3B36"/>
    <w:rsid w:val="00CD4076"/>
    <w:rsid w:val="00CD4825"/>
    <w:rsid w:val="00CD5D16"/>
    <w:rsid w:val="00CE055F"/>
    <w:rsid w:val="00CE17BE"/>
    <w:rsid w:val="00CE20E4"/>
    <w:rsid w:val="00CE39B7"/>
    <w:rsid w:val="00CE5199"/>
    <w:rsid w:val="00CE6C3E"/>
    <w:rsid w:val="00CE6E66"/>
    <w:rsid w:val="00CE6FFF"/>
    <w:rsid w:val="00CE7113"/>
    <w:rsid w:val="00CE71A9"/>
    <w:rsid w:val="00CF0AFC"/>
    <w:rsid w:val="00CF0CB1"/>
    <w:rsid w:val="00CF0ECB"/>
    <w:rsid w:val="00CF14AA"/>
    <w:rsid w:val="00CF27F0"/>
    <w:rsid w:val="00CF4C32"/>
    <w:rsid w:val="00CF5813"/>
    <w:rsid w:val="00CF6069"/>
    <w:rsid w:val="00CF6157"/>
    <w:rsid w:val="00CF6769"/>
    <w:rsid w:val="00CF7258"/>
    <w:rsid w:val="00D00DEB"/>
    <w:rsid w:val="00D015FB"/>
    <w:rsid w:val="00D01930"/>
    <w:rsid w:val="00D032DA"/>
    <w:rsid w:val="00D049B5"/>
    <w:rsid w:val="00D05197"/>
    <w:rsid w:val="00D057A3"/>
    <w:rsid w:val="00D06AE5"/>
    <w:rsid w:val="00D07BF5"/>
    <w:rsid w:val="00D100C6"/>
    <w:rsid w:val="00D104FF"/>
    <w:rsid w:val="00D10610"/>
    <w:rsid w:val="00D108A7"/>
    <w:rsid w:val="00D11F53"/>
    <w:rsid w:val="00D12E1B"/>
    <w:rsid w:val="00D1317C"/>
    <w:rsid w:val="00D13F90"/>
    <w:rsid w:val="00D15D0E"/>
    <w:rsid w:val="00D161B9"/>
    <w:rsid w:val="00D1647F"/>
    <w:rsid w:val="00D17084"/>
    <w:rsid w:val="00D23EA9"/>
    <w:rsid w:val="00D25A9B"/>
    <w:rsid w:val="00D27963"/>
    <w:rsid w:val="00D3284F"/>
    <w:rsid w:val="00D33314"/>
    <w:rsid w:val="00D34154"/>
    <w:rsid w:val="00D362DF"/>
    <w:rsid w:val="00D3683A"/>
    <w:rsid w:val="00D37431"/>
    <w:rsid w:val="00D377D0"/>
    <w:rsid w:val="00D37946"/>
    <w:rsid w:val="00D37DDB"/>
    <w:rsid w:val="00D40FCC"/>
    <w:rsid w:val="00D413DE"/>
    <w:rsid w:val="00D42C44"/>
    <w:rsid w:val="00D440D2"/>
    <w:rsid w:val="00D44DAE"/>
    <w:rsid w:val="00D4591D"/>
    <w:rsid w:val="00D50391"/>
    <w:rsid w:val="00D5324C"/>
    <w:rsid w:val="00D538E6"/>
    <w:rsid w:val="00D5397A"/>
    <w:rsid w:val="00D53FA6"/>
    <w:rsid w:val="00D5461A"/>
    <w:rsid w:val="00D5507F"/>
    <w:rsid w:val="00D55814"/>
    <w:rsid w:val="00D57893"/>
    <w:rsid w:val="00D614C4"/>
    <w:rsid w:val="00D623B5"/>
    <w:rsid w:val="00D624DB"/>
    <w:rsid w:val="00D625FF"/>
    <w:rsid w:val="00D62AF2"/>
    <w:rsid w:val="00D6369E"/>
    <w:rsid w:val="00D64718"/>
    <w:rsid w:val="00D65135"/>
    <w:rsid w:val="00D65262"/>
    <w:rsid w:val="00D658A4"/>
    <w:rsid w:val="00D67650"/>
    <w:rsid w:val="00D67D94"/>
    <w:rsid w:val="00D7092E"/>
    <w:rsid w:val="00D70C1D"/>
    <w:rsid w:val="00D70F40"/>
    <w:rsid w:val="00D720D2"/>
    <w:rsid w:val="00D728D0"/>
    <w:rsid w:val="00D76CC0"/>
    <w:rsid w:val="00D774AF"/>
    <w:rsid w:val="00D77876"/>
    <w:rsid w:val="00D77C23"/>
    <w:rsid w:val="00D77E03"/>
    <w:rsid w:val="00D8025D"/>
    <w:rsid w:val="00D805F1"/>
    <w:rsid w:val="00D80C6A"/>
    <w:rsid w:val="00D81A41"/>
    <w:rsid w:val="00D83B8C"/>
    <w:rsid w:val="00D84725"/>
    <w:rsid w:val="00D84A67"/>
    <w:rsid w:val="00D84A91"/>
    <w:rsid w:val="00D86BA7"/>
    <w:rsid w:val="00D90C8C"/>
    <w:rsid w:val="00D91FB0"/>
    <w:rsid w:val="00D93834"/>
    <w:rsid w:val="00D96CFA"/>
    <w:rsid w:val="00D978D7"/>
    <w:rsid w:val="00D97CCF"/>
    <w:rsid w:val="00D97DBE"/>
    <w:rsid w:val="00D97DC2"/>
    <w:rsid w:val="00DA0781"/>
    <w:rsid w:val="00DA14B7"/>
    <w:rsid w:val="00DA1732"/>
    <w:rsid w:val="00DA26BC"/>
    <w:rsid w:val="00DA2893"/>
    <w:rsid w:val="00DA6A31"/>
    <w:rsid w:val="00DA6A95"/>
    <w:rsid w:val="00DA6D96"/>
    <w:rsid w:val="00DB0A21"/>
    <w:rsid w:val="00DB0ACA"/>
    <w:rsid w:val="00DB161C"/>
    <w:rsid w:val="00DB1DD5"/>
    <w:rsid w:val="00DB2DF4"/>
    <w:rsid w:val="00DB4BB4"/>
    <w:rsid w:val="00DB4CD9"/>
    <w:rsid w:val="00DB50AD"/>
    <w:rsid w:val="00DB590C"/>
    <w:rsid w:val="00DB5A47"/>
    <w:rsid w:val="00DB68DF"/>
    <w:rsid w:val="00DB6E99"/>
    <w:rsid w:val="00DC0AB5"/>
    <w:rsid w:val="00DC2013"/>
    <w:rsid w:val="00DC279E"/>
    <w:rsid w:val="00DC2EF9"/>
    <w:rsid w:val="00DC3888"/>
    <w:rsid w:val="00DC40AF"/>
    <w:rsid w:val="00DC4FEC"/>
    <w:rsid w:val="00DC5743"/>
    <w:rsid w:val="00DC6227"/>
    <w:rsid w:val="00DC74E6"/>
    <w:rsid w:val="00DC7FB7"/>
    <w:rsid w:val="00DD18B5"/>
    <w:rsid w:val="00DD1B46"/>
    <w:rsid w:val="00DD286C"/>
    <w:rsid w:val="00DD39D6"/>
    <w:rsid w:val="00DD3DC7"/>
    <w:rsid w:val="00DD3EAC"/>
    <w:rsid w:val="00DD40D2"/>
    <w:rsid w:val="00DD432A"/>
    <w:rsid w:val="00DD5D50"/>
    <w:rsid w:val="00DD6D6F"/>
    <w:rsid w:val="00DD6E92"/>
    <w:rsid w:val="00DE0002"/>
    <w:rsid w:val="00DE01C4"/>
    <w:rsid w:val="00DE1CAC"/>
    <w:rsid w:val="00DE34BF"/>
    <w:rsid w:val="00DE377D"/>
    <w:rsid w:val="00DE3B86"/>
    <w:rsid w:val="00DE4E65"/>
    <w:rsid w:val="00DE5EA5"/>
    <w:rsid w:val="00DE604A"/>
    <w:rsid w:val="00DE61C7"/>
    <w:rsid w:val="00DE673C"/>
    <w:rsid w:val="00DE7328"/>
    <w:rsid w:val="00DF118D"/>
    <w:rsid w:val="00DF1E14"/>
    <w:rsid w:val="00DF3156"/>
    <w:rsid w:val="00DF38FB"/>
    <w:rsid w:val="00DF5043"/>
    <w:rsid w:val="00DF6784"/>
    <w:rsid w:val="00DF70EB"/>
    <w:rsid w:val="00DF71F2"/>
    <w:rsid w:val="00E00824"/>
    <w:rsid w:val="00E01B01"/>
    <w:rsid w:val="00E01B8F"/>
    <w:rsid w:val="00E01F05"/>
    <w:rsid w:val="00E02492"/>
    <w:rsid w:val="00E024D4"/>
    <w:rsid w:val="00E02DAF"/>
    <w:rsid w:val="00E03302"/>
    <w:rsid w:val="00E035BA"/>
    <w:rsid w:val="00E03E45"/>
    <w:rsid w:val="00E06371"/>
    <w:rsid w:val="00E06779"/>
    <w:rsid w:val="00E06FFF"/>
    <w:rsid w:val="00E07EAA"/>
    <w:rsid w:val="00E12868"/>
    <w:rsid w:val="00E130E7"/>
    <w:rsid w:val="00E135A3"/>
    <w:rsid w:val="00E13E14"/>
    <w:rsid w:val="00E14AC6"/>
    <w:rsid w:val="00E1516B"/>
    <w:rsid w:val="00E15D02"/>
    <w:rsid w:val="00E20499"/>
    <w:rsid w:val="00E20C15"/>
    <w:rsid w:val="00E20D76"/>
    <w:rsid w:val="00E21154"/>
    <w:rsid w:val="00E2135E"/>
    <w:rsid w:val="00E23C1A"/>
    <w:rsid w:val="00E24BCA"/>
    <w:rsid w:val="00E26069"/>
    <w:rsid w:val="00E27631"/>
    <w:rsid w:val="00E27766"/>
    <w:rsid w:val="00E27DAC"/>
    <w:rsid w:val="00E30B48"/>
    <w:rsid w:val="00E3504A"/>
    <w:rsid w:val="00E35187"/>
    <w:rsid w:val="00E377D6"/>
    <w:rsid w:val="00E41734"/>
    <w:rsid w:val="00E41840"/>
    <w:rsid w:val="00E42A0C"/>
    <w:rsid w:val="00E42E7E"/>
    <w:rsid w:val="00E42EE5"/>
    <w:rsid w:val="00E434E5"/>
    <w:rsid w:val="00E4516D"/>
    <w:rsid w:val="00E466BD"/>
    <w:rsid w:val="00E46A01"/>
    <w:rsid w:val="00E46BF2"/>
    <w:rsid w:val="00E50383"/>
    <w:rsid w:val="00E5041C"/>
    <w:rsid w:val="00E50846"/>
    <w:rsid w:val="00E51CAF"/>
    <w:rsid w:val="00E53FA4"/>
    <w:rsid w:val="00E546B8"/>
    <w:rsid w:val="00E602F6"/>
    <w:rsid w:val="00E603FF"/>
    <w:rsid w:val="00E60425"/>
    <w:rsid w:val="00E6087F"/>
    <w:rsid w:val="00E60D14"/>
    <w:rsid w:val="00E60FC3"/>
    <w:rsid w:val="00E61B5E"/>
    <w:rsid w:val="00E629D3"/>
    <w:rsid w:val="00E62BBE"/>
    <w:rsid w:val="00E632C6"/>
    <w:rsid w:val="00E63E09"/>
    <w:rsid w:val="00E66AA7"/>
    <w:rsid w:val="00E67202"/>
    <w:rsid w:val="00E71311"/>
    <w:rsid w:val="00E71966"/>
    <w:rsid w:val="00E72046"/>
    <w:rsid w:val="00E721FB"/>
    <w:rsid w:val="00E72A7B"/>
    <w:rsid w:val="00E73820"/>
    <w:rsid w:val="00E73A19"/>
    <w:rsid w:val="00E73BFB"/>
    <w:rsid w:val="00E77022"/>
    <w:rsid w:val="00E77426"/>
    <w:rsid w:val="00E77660"/>
    <w:rsid w:val="00E7795E"/>
    <w:rsid w:val="00E80D81"/>
    <w:rsid w:val="00E82BE2"/>
    <w:rsid w:val="00E837AF"/>
    <w:rsid w:val="00E8400F"/>
    <w:rsid w:val="00E8462C"/>
    <w:rsid w:val="00E84687"/>
    <w:rsid w:val="00E8478A"/>
    <w:rsid w:val="00E84C21"/>
    <w:rsid w:val="00E84EC4"/>
    <w:rsid w:val="00E859E8"/>
    <w:rsid w:val="00E85B1C"/>
    <w:rsid w:val="00E86E88"/>
    <w:rsid w:val="00E86F32"/>
    <w:rsid w:val="00E87E70"/>
    <w:rsid w:val="00E9029B"/>
    <w:rsid w:val="00E903C8"/>
    <w:rsid w:val="00E903E5"/>
    <w:rsid w:val="00E92359"/>
    <w:rsid w:val="00E933ED"/>
    <w:rsid w:val="00E93896"/>
    <w:rsid w:val="00E94646"/>
    <w:rsid w:val="00E94E4B"/>
    <w:rsid w:val="00E95F13"/>
    <w:rsid w:val="00E96872"/>
    <w:rsid w:val="00EA0171"/>
    <w:rsid w:val="00EA21F3"/>
    <w:rsid w:val="00EA2554"/>
    <w:rsid w:val="00EA2786"/>
    <w:rsid w:val="00EA2884"/>
    <w:rsid w:val="00EA2BE4"/>
    <w:rsid w:val="00EA377B"/>
    <w:rsid w:val="00EA3BFB"/>
    <w:rsid w:val="00EA3DE6"/>
    <w:rsid w:val="00EA46C9"/>
    <w:rsid w:val="00EA56D1"/>
    <w:rsid w:val="00EA6982"/>
    <w:rsid w:val="00EA76C5"/>
    <w:rsid w:val="00EA7D16"/>
    <w:rsid w:val="00EB1371"/>
    <w:rsid w:val="00EB1A10"/>
    <w:rsid w:val="00EB2554"/>
    <w:rsid w:val="00EB4049"/>
    <w:rsid w:val="00EB40D5"/>
    <w:rsid w:val="00EB4EB3"/>
    <w:rsid w:val="00EB4F89"/>
    <w:rsid w:val="00EB54B2"/>
    <w:rsid w:val="00EB59A1"/>
    <w:rsid w:val="00EB65B6"/>
    <w:rsid w:val="00EC04DF"/>
    <w:rsid w:val="00EC1873"/>
    <w:rsid w:val="00EC3282"/>
    <w:rsid w:val="00EC3427"/>
    <w:rsid w:val="00EC3A87"/>
    <w:rsid w:val="00EC3EE6"/>
    <w:rsid w:val="00EC489E"/>
    <w:rsid w:val="00EC4FA3"/>
    <w:rsid w:val="00EC4FC1"/>
    <w:rsid w:val="00EC581C"/>
    <w:rsid w:val="00EC5C3C"/>
    <w:rsid w:val="00EC664A"/>
    <w:rsid w:val="00EC74A2"/>
    <w:rsid w:val="00EC7862"/>
    <w:rsid w:val="00ED05CE"/>
    <w:rsid w:val="00ED0C8A"/>
    <w:rsid w:val="00ED14A8"/>
    <w:rsid w:val="00ED1FFF"/>
    <w:rsid w:val="00ED25F0"/>
    <w:rsid w:val="00ED291E"/>
    <w:rsid w:val="00ED3E67"/>
    <w:rsid w:val="00ED3F10"/>
    <w:rsid w:val="00ED426A"/>
    <w:rsid w:val="00ED4952"/>
    <w:rsid w:val="00ED6777"/>
    <w:rsid w:val="00EE051F"/>
    <w:rsid w:val="00EE16B6"/>
    <w:rsid w:val="00EE1715"/>
    <w:rsid w:val="00EE1880"/>
    <w:rsid w:val="00EE3534"/>
    <w:rsid w:val="00EE5C00"/>
    <w:rsid w:val="00EE63DA"/>
    <w:rsid w:val="00EF0BCB"/>
    <w:rsid w:val="00EF0C5B"/>
    <w:rsid w:val="00EF1ABC"/>
    <w:rsid w:val="00EF2493"/>
    <w:rsid w:val="00EF25A9"/>
    <w:rsid w:val="00EF2BA0"/>
    <w:rsid w:val="00EF41FD"/>
    <w:rsid w:val="00EF4D42"/>
    <w:rsid w:val="00EF53E7"/>
    <w:rsid w:val="00EF5FEA"/>
    <w:rsid w:val="00EF60F5"/>
    <w:rsid w:val="00EF73EE"/>
    <w:rsid w:val="00EF7A37"/>
    <w:rsid w:val="00EF7D52"/>
    <w:rsid w:val="00F00BD2"/>
    <w:rsid w:val="00F02129"/>
    <w:rsid w:val="00F025FB"/>
    <w:rsid w:val="00F02C13"/>
    <w:rsid w:val="00F033CD"/>
    <w:rsid w:val="00F0592F"/>
    <w:rsid w:val="00F05CB9"/>
    <w:rsid w:val="00F05FFF"/>
    <w:rsid w:val="00F064FC"/>
    <w:rsid w:val="00F11678"/>
    <w:rsid w:val="00F12C8E"/>
    <w:rsid w:val="00F12DC9"/>
    <w:rsid w:val="00F14513"/>
    <w:rsid w:val="00F14814"/>
    <w:rsid w:val="00F14894"/>
    <w:rsid w:val="00F15F65"/>
    <w:rsid w:val="00F16699"/>
    <w:rsid w:val="00F2206A"/>
    <w:rsid w:val="00F22E3F"/>
    <w:rsid w:val="00F23BE4"/>
    <w:rsid w:val="00F23D5D"/>
    <w:rsid w:val="00F23DB1"/>
    <w:rsid w:val="00F23EF6"/>
    <w:rsid w:val="00F24349"/>
    <w:rsid w:val="00F2567F"/>
    <w:rsid w:val="00F2663E"/>
    <w:rsid w:val="00F26AB0"/>
    <w:rsid w:val="00F26CF0"/>
    <w:rsid w:val="00F272C4"/>
    <w:rsid w:val="00F309BE"/>
    <w:rsid w:val="00F31562"/>
    <w:rsid w:val="00F3248F"/>
    <w:rsid w:val="00F324FE"/>
    <w:rsid w:val="00F354D9"/>
    <w:rsid w:val="00F35552"/>
    <w:rsid w:val="00F358A0"/>
    <w:rsid w:val="00F3592B"/>
    <w:rsid w:val="00F36649"/>
    <w:rsid w:val="00F3665E"/>
    <w:rsid w:val="00F37E20"/>
    <w:rsid w:val="00F37E36"/>
    <w:rsid w:val="00F407D8"/>
    <w:rsid w:val="00F439FD"/>
    <w:rsid w:val="00F43E36"/>
    <w:rsid w:val="00F446A5"/>
    <w:rsid w:val="00F455BA"/>
    <w:rsid w:val="00F45A68"/>
    <w:rsid w:val="00F46209"/>
    <w:rsid w:val="00F463EB"/>
    <w:rsid w:val="00F46530"/>
    <w:rsid w:val="00F4730D"/>
    <w:rsid w:val="00F5055E"/>
    <w:rsid w:val="00F5071F"/>
    <w:rsid w:val="00F50804"/>
    <w:rsid w:val="00F52E00"/>
    <w:rsid w:val="00F54C44"/>
    <w:rsid w:val="00F54CCD"/>
    <w:rsid w:val="00F5542F"/>
    <w:rsid w:val="00F559B5"/>
    <w:rsid w:val="00F55DCF"/>
    <w:rsid w:val="00F564E7"/>
    <w:rsid w:val="00F569D9"/>
    <w:rsid w:val="00F57206"/>
    <w:rsid w:val="00F57F16"/>
    <w:rsid w:val="00F603E1"/>
    <w:rsid w:val="00F610DA"/>
    <w:rsid w:val="00F6257A"/>
    <w:rsid w:val="00F6316C"/>
    <w:rsid w:val="00F63290"/>
    <w:rsid w:val="00F63E92"/>
    <w:rsid w:val="00F64DF6"/>
    <w:rsid w:val="00F64FFE"/>
    <w:rsid w:val="00F65180"/>
    <w:rsid w:val="00F65910"/>
    <w:rsid w:val="00F659F4"/>
    <w:rsid w:val="00F670EF"/>
    <w:rsid w:val="00F676F6"/>
    <w:rsid w:val="00F67722"/>
    <w:rsid w:val="00F70476"/>
    <w:rsid w:val="00F72AED"/>
    <w:rsid w:val="00F74632"/>
    <w:rsid w:val="00F7474E"/>
    <w:rsid w:val="00F74F8A"/>
    <w:rsid w:val="00F76887"/>
    <w:rsid w:val="00F76C77"/>
    <w:rsid w:val="00F77827"/>
    <w:rsid w:val="00F77856"/>
    <w:rsid w:val="00F77D36"/>
    <w:rsid w:val="00F81E0B"/>
    <w:rsid w:val="00F8232B"/>
    <w:rsid w:val="00F83272"/>
    <w:rsid w:val="00F8366F"/>
    <w:rsid w:val="00F83EA4"/>
    <w:rsid w:val="00F83EF5"/>
    <w:rsid w:val="00F84607"/>
    <w:rsid w:val="00F84940"/>
    <w:rsid w:val="00F85D97"/>
    <w:rsid w:val="00F8611E"/>
    <w:rsid w:val="00F8657D"/>
    <w:rsid w:val="00F8703B"/>
    <w:rsid w:val="00F87CEB"/>
    <w:rsid w:val="00F920E5"/>
    <w:rsid w:val="00F92859"/>
    <w:rsid w:val="00F94B9F"/>
    <w:rsid w:val="00F94D8B"/>
    <w:rsid w:val="00F95C87"/>
    <w:rsid w:val="00F97831"/>
    <w:rsid w:val="00FA08E7"/>
    <w:rsid w:val="00FA1459"/>
    <w:rsid w:val="00FA14E1"/>
    <w:rsid w:val="00FA295A"/>
    <w:rsid w:val="00FA3F31"/>
    <w:rsid w:val="00FA4162"/>
    <w:rsid w:val="00FA484A"/>
    <w:rsid w:val="00FA490D"/>
    <w:rsid w:val="00FA4F88"/>
    <w:rsid w:val="00FA5031"/>
    <w:rsid w:val="00FA59C9"/>
    <w:rsid w:val="00FB0433"/>
    <w:rsid w:val="00FB04EB"/>
    <w:rsid w:val="00FB0C31"/>
    <w:rsid w:val="00FB0C81"/>
    <w:rsid w:val="00FB19C3"/>
    <w:rsid w:val="00FB217C"/>
    <w:rsid w:val="00FB24B8"/>
    <w:rsid w:val="00FB3258"/>
    <w:rsid w:val="00FB365C"/>
    <w:rsid w:val="00FB3AFD"/>
    <w:rsid w:val="00FB4F30"/>
    <w:rsid w:val="00FB5D6E"/>
    <w:rsid w:val="00FB712C"/>
    <w:rsid w:val="00FB7524"/>
    <w:rsid w:val="00FC07E3"/>
    <w:rsid w:val="00FC35F7"/>
    <w:rsid w:val="00FC3960"/>
    <w:rsid w:val="00FC46AA"/>
    <w:rsid w:val="00FC5856"/>
    <w:rsid w:val="00FC6618"/>
    <w:rsid w:val="00FD0EB3"/>
    <w:rsid w:val="00FD260E"/>
    <w:rsid w:val="00FD2A63"/>
    <w:rsid w:val="00FD3763"/>
    <w:rsid w:val="00FD3FB2"/>
    <w:rsid w:val="00FD4534"/>
    <w:rsid w:val="00FD5091"/>
    <w:rsid w:val="00FD59B9"/>
    <w:rsid w:val="00FD5FB1"/>
    <w:rsid w:val="00FD684C"/>
    <w:rsid w:val="00FD6A80"/>
    <w:rsid w:val="00FD6F4E"/>
    <w:rsid w:val="00FD70A9"/>
    <w:rsid w:val="00FD7AD0"/>
    <w:rsid w:val="00FE0A27"/>
    <w:rsid w:val="00FE22CD"/>
    <w:rsid w:val="00FE28FE"/>
    <w:rsid w:val="00FE2BFF"/>
    <w:rsid w:val="00FE3B4F"/>
    <w:rsid w:val="00FE44C0"/>
    <w:rsid w:val="00FE48A5"/>
    <w:rsid w:val="00FE4BCE"/>
    <w:rsid w:val="00FE4F35"/>
    <w:rsid w:val="00FE5B6B"/>
    <w:rsid w:val="00FE66C1"/>
    <w:rsid w:val="00FE66EB"/>
    <w:rsid w:val="00FF0530"/>
    <w:rsid w:val="00FF0FCF"/>
    <w:rsid w:val="00FF197D"/>
    <w:rsid w:val="00FF3819"/>
    <w:rsid w:val="00FF41F4"/>
    <w:rsid w:val="00FF492C"/>
    <w:rsid w:val="00FF4B96"/>
    <w:rsid w:val="00FF559E"/>
    <w:rsid w:val="00FF5642"/>
    <w:rsid w:val="00FF688B"/>
    <w:rsid w:val="00FF7C77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C30B"/>
  <w15:chartTrackingRefBased/>
  <w15:docId w15:val="{761A87E8-6C7C-4D3F-A042-5D108F2E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9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DC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DC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07D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D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D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D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DC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262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Delgado</dc:creator>
  <cp:keywords/>
  <dc:description/>
  <cp:lastModifiedBy>Yamel Hernandez</cp:lastModifiedBy>
  <cp:revision>325</cp:revision>
  <dcterms:created xsi:type="dcterms:W3CDTF">2020-03-14T11:58:00Z</dcterms:created>
  <dcterms:modified xsi:type="dcterms:W3CDTF">2020-03-17T01:29:00Z</dcterms:modified>
</cp:coreProperties>
</file>